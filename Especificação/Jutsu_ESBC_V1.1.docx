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517DC1" w14:textId="77777777" w:rsidR="002101E2" w:rsidRDefault="002101E2">
      <w:pPr>
        <w:pStyle w:val="Corpodetexto"/>
      </w:pPr>
    </w:p>
    <w:p w14:paraId="1A5243B6" w14:textId="77777777" w:rsidR="002101E2" w:rsidRDefault="002101E2">
      <w:pPr>
        <w:jc w:val="center"/>
        <w:rPr>
          <w:sz w:val="40"/>
        </w:rPr>
      </w:pPr>
    </w:p>
    <w:p w14:paraId="60FC547D" w14:textId="77777777" w:rsidR="002101E2" w:rsidRDefault="002101E2">
      <w:pPr>
        <w:jc w:val="center"/>
        <w:rPr>
          <w:sz w:val="40"/>
        </w:rPr>
      </w:pPr>
    </w:p>
    <w:p w14:paraId="4B42222A" w14:textId="77777777" w:rsidR="002101E2" w:rsidRPr="00525BCF" w:rsidRDefault="00525BCF">
      <w:pPr>
        <w:jc w:val="center"/>
        <w:rPr>
          <w:b/>
          <w:bCs/>
          <w:sz w:val="50"/>
          <w:szCs w:val="50"/>
        </w:rPr>
      </w:pPr>
      <w:r w:rsidRPr="00525BCF">
        <w:rPr>
          <w:b/>
          <w:bCs/>
          <w:sz w:val="50"/>
          <w:szCs w:val="50"/>
        </w:rPr>
        <w:t>ESBC</w:t>
      </w:r>
    </w:p>
    <w:p w14:paraId="43258E88" w14:textId="77777777" w:rsidR="003474F5" w:rsidRPr="00977849" w:rsidRDefault="003474F5" w:rsidP="003474F5">
      <w:pPr>
        <w:jc w:val="center"/>
        <w:rPr>
          <w:sz w:val="40"/>
        </w:rPr>
      </w:pPr>
    </w:p>
    <w:p w14:paraId="12D9D91E" w14:textId="77777777" w:rsidR="003474F5" w:rsidRDefault="00D90D45" w:rsidP="003474F5">
      <w:pPr>
        <w:pStyle w:val="Corpodetexto"/>
      </w:pPr>
      <w:r w:rsidRPr="00525BCF">
        <w:rPr>
          <w:highlight w:val="yellow"/>
        </w:rPr>
        <w:t xml:space="preserve">Projeto </w:t>
      </w:r>
      <w:proofErr w:type="spellStart"/>
      <w:r w:rsidR="00D945A6">
        <w:rPr>
          <w:highlight w:val="yellow"/>
        </w:rPr>
        <w:t>Jutsu</w:t>
      </w:r>
      <w:proofErr w:type="spellEnd"/>
    </w:p>
    <w:p w14:paraId="4A6B01FB" w14:textId="77777777" w:rsidR="00D90D45" w:rsidRDefault="00D90D45" w:rsidP="003474F5">
      <w:pPr>
        <w:pStyle w:val="Corpodetexto"/>
      </w:pPr>
    </w:p>
    <w:p w14:paraId="0637C8DD" w14:textId="77777777" w:rsidR="003474F5" w:rsidRPr="00977849" w:rsidRDefault="00353DE7" w:rsidP="00C031A9">
      <w:pPr>
        <w:jc w:val="center"/>
      </w:pPr>
      <w:r>
        <w:rPr>
          <w:b/>
          <w:sz w:val="44"/>
          <w:szCs w:val="44"/>
        </w:rPr>
        <w:t xml:space="preserve">Modelagem </w:t>
      </w:r>
      <w:r w:rsidR="002664CB">
        <w:rPr>
          <w:b/>
          <w:sz w:val="44"/>
          <w:szCs w:val="44"/>
        </w:rPr>
        <w:t xml:space="preserve">de </w:t>
      </w:r>
      <w:r>
        <w:rPr>
          <w:b/>
          <w:sz w:val="44"/>
          <w:szCs w:val="44"/>
        </w:rPr>
        <w:t xml:space="preserve">Domínio e </w:t>
      </w:r>
      <w:r w:rsidR="00D90D45">
        <w:rPr>
          <w:b/>
          <w:sz w:val="44"/>
          <w:szCs w:val="44"/>
        </w:rPr>
        <w:t xml:space="preserve">Modelagem de </w:t>
      </w:r>
      <w:r>
        <w:rPr>
          <w:b/>
          <w:sz w:val="44"/>
          <w:szCs w:val="44"/>
        </w:rPr>
        <w:t>Especificação</w:t>
      </w: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6259779D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25216F1F" w14:textId="77777777" w:rsidR="003474F5" w:rsidRPr="00977849" w:rsidRDefault="003474F5" w:rsidP="00D90D45">
            <w:pPr>
              <w:rPr>
                <w:sz w:val="28"/>
              </w:rPr>
            </w:pPr>
            <w:r w:rsidRPr="00977849">
              <w:t xml:space="preserve">Autores: </w:t>
            </w:r>
            <w:r w:rsidR="00D945A6">
              <w:t xml:space="preserve">Gustavo </w:t>
            </w:r>
            <w:proofErr w:type="spellStart"/>
            <w:r w:rsidR="00D945A6">
              <w:t>Ishiki</w:t>
            </w:r>
            <w:proofErr w:type="spellEnd"/>
            <w:r w:rsidR="00D945A6">
              <w:t xml:space="preserve">, Matheus Teixeira e </w:t>
            </w:r>
            <w:proofErr w:type="spellStart"/>
            <w:r w:rsidR="00D945A6">
              <w:t>Nickolas</w:t>
            </w:r>
            <w:proofErr w:type="spellEnd"/>
            <w:r w:rsidR="00D945A6">
              <w:t xml:space="preserve"> Martins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0EB0D1E1" w14:textId="77777777" w:rsidR="003474F5" w:rsidRPr="009108DD" w:rsidRDefault="003474F5" w:rsidP="007E2C5A">
            <w:r w:rsidRPr="00977849">
              <w:t>Data de emissão</w:t>
            </w:r>
            <w:r w:rsidRPr="009108DD">
              <w:t>:</w:t>
            </w:r>
            <w:r w:rsidR="00D945A6">
              <w:t>09/09/2022</w:t>
            </w:r>
          </w:p>
          <w:p w14:paraId="30706182" w14:textId="77777777" w:rsidR="003474F5" w:rsidRPr="00977849" w:rsidRDefault="003474F5" w:rsidP="00F946CF">
            <w:pPr>
              <w:jc w:val="right"/>
              <w:rPr>
                <w:sz w:val="28"/>
              </w:rPr>
            </w:pPr>
          </w:p>
        </w:tc>
      </w:tr>
      <w:tr w:rsidR="003474F5" w:rsidRPr="00977849" w14:paraId="34106C66" w14:textId="77777777" w:rsidTr="007E2C5A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7A73DE51" w14:textId="77777777" w:rsidR="003474F5" w:rsidRDefault="003474F5" w:rsidP="007E2C5A">
            <w:pPr>
              <w:rPr>
                <w:ins w:id="0" w:author="Marco Isaias Alayo Chavez" w:date="2022-09-20T11:04:00Z"/>
              </w:rPr>
            </w:pPr>
            <w:r w:rsidRPr="00977849">
              <w:t>Revisor:</w:t>
            </w:r>
          </w:p>
          <w:p w14:paraId="1D4EB581" w14:textId="04F60786" w:rsidR="00E7247A" w:rsidRPr="000C242C" w:rsidRDefault="00E7247A" w:rsidP="007E2C5A">
            <w:ins w:id="1" w:author="Marco Isaias Alayo Chavez" w:date="2022-09-20T11:04:00Z">
              <w:r>
                <w:t xml:space="preserve">Gabriela </w:t>
              </w:r>
            </w:ins>
            <w:ins w:id="2" w:author="Marco Isaias Alayo Chavez" w:date="2022-09-20T11:05:00Z">
              <w:r>
                <w:t xml:space="preserve">Barbarán 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6F95C5D1" w14:textId="77777777" w:rsidR="003474F5" w:rsidRPr="00977849" w:rsidRDefault="003474F5" w:rsidP="007E2C5A">
            <w:r w:rsidRPr="00977849">
              <w:t>Data de revisão</w:t>
            </w:r>
          </w:p>
          <w:p w14:paraId="5FD2C65B" w14:textId="6DAE99DE" w:rsidR="003474F5" w:rsidRPr="00977849" w:rsidRDefault="00E7247A" w:rsidP="007E2C5A">
            <w:pPr>
              <w:jc w:val="right"/>
              <w:rPr>
                <w:sz w:val="28"/>
              </w:rPr>
            </w:pPr>
            <w:ins w:id="3" w:author="Marco Isaias Alayo Chavez" w:date="2022-09-20T11:05:00Z">
              <w:r>
                <w:rPr>
                  <w:sz w:val="28"/>
                </w:rPr>
                <w:t>20/09/2022</w:t>
              </w:r>
            </w:ins>
          </w:p>
        </w:tc>
      </w:tr>
    </w:tbl>
    <w:p w14:paraId="751B48A3" w14:textId="77777777" w:rsidR="003474F5" w:rsidRPr="00977849" w:rsidRDefault="003474F5" w:rsidP="003474F5">
      <w:pPr>
        <w:jc w:val="center"/>
        <w:rPr>
          <w:b/>
        </w:rPr>
      </w:pPr>
      <w:r>
        <w:rPr>
          <w:b/>
        </w:rPr>
        <w:br w:type="page"/>
      </w:r>
      <w:r w:rsidRPr="00977849">
        <w:rPr>
          <w:b/>
        </w:rPr>
        <w:lastRenderedPageBreak/>
        <w:t>FOLHA DE CONTROLE DE REVISÕES</w:t>
      </w:r>
    </w:p>
    <w:p w14:paraId="32BE8F46" w14:textId="77777777" w:rsidR="003474F5" w:rsidRPr="00977849" w:rsidRDefault="003474F5" w:rsidP="003474F5"/>
    <w:p w14:paraId="538B4639" w14:textId="77777777" w:rsidR="003474F5" w:rsidRPr="00977849" w:rsidRDefault="003474F5" w:rsidP="003474F5"/>
    <w:p w14:paraId="2111D1B9" w14:textId="77777777" w:rsidR="003474F5" w:rsidRPr="00977849" w:rsidRDefault="003474F5" w:rsidP="003474F5"/>
    <w:tbl>
      <w:tblPr>
        <w:tblW w:w="0" w:type="auto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580"/>
      </w:tblGrid>
      <w:tr w:rsidR="003474F5" w:rsidRPr="00977849" w14:paraId="3A2E45F0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43A777F4" w14:textId="77777777" w:rsidR="003474F5" w:rsidRPr="00977849" w:rsidRDefault="003474F5" w:rsidP="007E2C5A">
            <w:pPr>
              <w:jc w:val="center"/>
              <w:rPr>
                <w:b/>
                <w:sz w:val="20"/>
              </w:rPr>
            </w:pPr>
            <w:r w:rsidRPr="00977849">
              <w:rPr>
                <w:b/>
                <w:sz w:val="20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0AB1AC01" w14:textId="77777777" w:rsidR="003474F5" w:rsidRPr="00977849" w:rsidRDefault="003474F5" w:rsidP="007E2C5A">
            <w:pPr>
              <w:jc w:val="center"/>
              <w:rPr>
                <w:b/>
                <w:sz w:val="20"/>
              </w:rPr>
            </w:pPr>
            <w:r w:rsidRPr="00977849">
              <w:rPr>
                <w:b/>
                <w:sz w:val="20"/>
              </w:rPr>
              <w:t>Data de emissão</w:t>
            </w:r>
          </w:p>
        </w:tc>
        <w:tc>
          <w:tcPr>
            <w:tcW w:w="6580" w:type="dxa"/>
            <w:vAlign w:val="center"/>
          </w:tcPr>
          <w:p w14:paraId="5D20461A" w14:textId="77777777" w:rsidR="003474F5" w:rsidRPr="00977849" w:rsidRDefault="003474F5" w:rsidP="007E2C5A">
            <w:pPr>
              <w:jc w:val="center"/>
              <w:rPr>
                <w:b/>
                <w:sz w:val="20"/>
              </w:rPr>
            </w:pPr>
            <w:r w:rsidRPr="00977849">
              <w:rPr>
                <w:b/>
                <w:sz w:val="20"/>
              </w:rPr>
              <w:t>Registro de modificações</w:t>
            </w:r>
          </w:p>
        </w:tc>
      </w:tr>
      <w:tr w:rsidR="003474F5" w:rsidRPr="00977849" w14:paraId="5E946EB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C3DD0A5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0A7A1639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09/09/2022</w:t>
            </w:r>
          </w:p>
        </w:tc>
        <w:tc>
          <w:tcPr>
            <w:tcW w:w="6580" w:type="dxa"/>
            <w:vAlign w:val="center"/>
          </w:tcPr>
          <w:p w14:paraId="08B338BD" w14:textId="77777777" w:rsidR="003474F5" w:rsidRPr="00977849" w:rsidRDefault="00D945A6" w:rsidP="007E2C5A">
            <w:pPr>
              <w:rPr>
                <w:sz w:val="20"/>
              </w:rPr>
            </w:pPr>
            <w:r>
              <w:rPr>
                <w:sz w:val="20"/>
              </w:rPr>
              <w:t>ESBC</w:t>
            </w:r>
            <w:r w:rsidR="00152230">
              <w:rPr>
                <w:sz w:val="20"/>
              </w:rPr>
              <w:t xml:space="preserve"> Componentes</w:t>
            </w:r>
          </w:p>
        </w:tc>
      </w:tr>
      <w:tr w:rsidR="003474F5" w:rsidRPr="00977849" w14:paraId="6014EA8F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F6779CD" w14:textId="77777777" w:rsidR="003474F5" w:rsidRPr="00977849" w:rsidRDefault="008A4A61" w:rsidP="007E2C5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1500" w:type="dxa"/>
            <w:vAlign w:val="center"/>
          </w:tcPr>
          <w:p w14:paraId="3FB8B731" w14:textId="77777777" w:rsidR="003474F5" w:rsidRPr="00977849" w:rsidRDefault="008A4A61" w:rsidP="007E2C5A">
            <w:pPr>
              <w:rPr>
                <w:sz w:val="20"/>
              </w:rPr>
            </w:pPr>
            <w:r>
              <w:rPr>
                <w:sz w:val="20"/>
              </w:rPr>
              <w:t>16/09/2022</w:t>
            </w:r>
          </w:p>
        </w:tc>
        <w:tc>
          <w:tcPr>
            <w:tcW w:w="6580" w:type="dxa"/>
            <w:vAlign w:val="center"/>
          </w:tcPr>
          <w:p w14:paraId="2C58A73F" w14:textId="77777777" w:rsidR="003474F5" w:rsidRPr="00977849" w:rsidRDefault="008A4A61" w:rsidP="007E2C5A">
            <w:pPr>
              <w:rPr>
                <w:sz w:val="20"/>
              </w:rPr>
            </w:pPr>
            <w:r>
              <w:rPr>
                <w:sz w:val="20"/>
              </w:rPr>
              <w:t>Especificações de Caso de Uso, Componentes de Negócio e Sistema e Operações</w:t>
            </w:r>
          </w:p>
        </w:tc>
      </w:tr>
      <w:tr w:rsidR="003474F5" w:rsidRPr="00977849" w14:paraId="28F16792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D77658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087E2C3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B72AA05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56BF1EEE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501F194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41A1023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6E9E9E8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06AFC86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D126C65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46D55A06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1EB716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BB514F7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636674A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C96F31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75F8251F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7C56C37C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7CF2278F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0E4A55D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EA8C9EA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66093731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7967611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23C3421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6AA8BA8A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43DDCBE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0A9744B2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683317B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0B22748C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13C54754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2EE3CA0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73CA9DCC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3F1495D8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  <w:tr w:rsidR="003474F5" w:rsidRPr="00977849" w14:paraId="2DF718A3" w14:textId="77777777" w:rsidTr="007E2C5A">
        <w:trPr>
          <w:trHeight w:val="480"/>
        </w:trPr>
        <w:tc>
          <w:tcPr>
            <w:tcW w:w="1460" w:type="dxa"/>
            <w:vAlign w:val="center"/>
          </w:tcPr>
          <w:p w14:paraId="124E1C6A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1500" w:type="dxa"/>
            <w:vAlign w:val="center"/>
          </w:tcPr>
          <w:p w14:paraId="59A4B924" w14:textId="77777777" w:rsidR="003474F5" w:rsidRPr="00977849" w:rsidRDefault="003474F5" w:rsidP="007E2C5A">
            <w:pPr>
              <w:rPr>
                <w:sz w:val="20"/>
              </w:rPr>
            </w:pPr>
          </w:p>
        </w:tc>
        <w:tc>
          <w:tcPr>
            <w:tcW w:w="6580" w:type="dxa"/>
            <w:vAlign w:val="center"/>
          </w:tcPr>
          <w:p w14:paraId="1F5F817B" w14:textId="77777777" w:rsidR="003474F5" w:rsidRPr="00977849" w:rsidRDefault="003474F5" w:rsidP="007E2C5A">
            <w:pPr>
              <w:rPr>
                <w:sz w:val="20"/>
              </w:rPr>
            </w:pPr>
          </w:p>
        </w:tc>
      </w:tr>
    </w:tbl>
    <w:p w14:paraId="7B78ED98" w14:textId="77777777" w:rsidR="003474F5" w:rsidRPr="009108DD" w:rsidRDefault="003474F5" w:rsidP="003474F5">
      <w:pPr>
        <w:pStyle w:val="Ttulo"/>
      </w:pPr>
    </w:p>
    <w:p w14:paraId="693FCBE3" w14:textId="77777777" w:rsidR="003474F5" w:rsidRPr="009108DD" w:rsidRDefault="003474F5" w:rsidP="003474F5">
      <w:pPr>
        <w:pStyle w:val="Ttulo"/>
      </w:pPr>
    </w:p>
    <w:p w14:paraId="4F7DC46A" w14:textId="77777777" w:rsidR="003474F5" w:rsidRPr="009108DD" w:rsidRDefault="003474F5" w:rsidP="003474F5">
      <w:pPr>
        <w:pStyle w:val="Ttulo"/>
      </w:pPr>
    </w:p>
    <w:p w14:paraId="26E50780" w14:textId="77777777" w:rsidR="003474F5" w:rsidRPr="009108DD" w:rsidRDefault="003474F5" w:rsidP="003474F5">
      <w:pPr>
        <w:pStyle w:val="Ttulo"/>
      </w:pPr>
    </w:p>
    <w:p w14:paraId="3B5D900B" w14:textId="77777777" w:rsidR="003474F5" w:rsidRPr="009108DD" w:rsidRDefault="003474F5" w:rsidP="003474F5">
      <w:pPr>
        <w:pStyle w:val="Ttulo"/>
      </w:pPr>
    </w:p>
    <w:p w14:paraId="0F6BC7F9" w14:textId="77777777" w:rsidR="003474F5" w:rsidRPr="009108DD" w:rsidRDefault="003474F5" w:rsidP="003474F5">
      <w:pPr>
        <w:pStyle w:val="Ttulo"/>
      </w:pPr>
    </w:p>
    <w:p w14:paraId="34E343FF" w14:textId="77777777" w:rsidR="003474F5" w:rsidRPr="009108DD" w:rsidRDefault="003474F5" w:rsidP="003474F5">
      <w:pPr>
        <w:pStyle w:val="Ttulo"/>
      </w:pPr>
    </w:p>
    <w:p w14:paraId="0DB44B62" w14:textId="77777777" w:rsidR="003474F5" w:rsidRPr="009108DD" w:rsidRDefault="003474F5" w:rsidP="003474F5">
      <w:pPr>
        <w:pStyle w:val="Ttulo"/>
      </w:pPr>
    </w:p>
    <w:p w14:paraId="58BC957D" w14:textId="77777777" w:rsidR="003474F5" w:rsidRPr="009108DD" w:rsidRDefault="003474F5" w:rsidP="003474F5">
      <w:pPr>
        <w:pStyle w:val="Ttulo"/>
      </w:pPr>
    </w:p>
    <w:p w14:paraId="55BFC0AA" w14:textId="77777777" w:rsidR="003474F5" w:rsidRPr="009108DD" w:rsidRDefault="003474F5" w:rsidP="003474F5">
      <w:pPr>
        <w:pStyle w:val="Ttulo"/>
      </w:pPr>
    </w:p>
    <w:p w14:paraId="384F14F2" w14:textId="77777777" w:rsidR="003474F5" w:rsidRPr="009108DD" w:rsidRDefault="003474F5" w:rsidP="003474F5">
      <w:pPr>
        <w:pStyle w:val="Ttulo"/>
      </w:pPr>
    </w:p>
    <w:p w14:paraId="4CE363ED" w14:textId="77777777" w:rsidR="003474F5" w:rsidRPr="009108DD" w:rsidRDefault="003474F5" w:rsidP="003474F5">
      <w:pPr>
        <w:pStyle w:val="Ttulo"/>
      </w:pPr>
      <w:r w:rsidRPr="009108DD">
        <w:lastRenderedPageBreak/>
        <w:t>Índice</w:t>
      </w:r>
    </w:p>
    <w:bookmarkStart w:id="4" w:name="_Toc21438786"/>
    <w:bookmarkStart w:id="5" w:name="_Toc62011096"/>
    <w:bookmarkStart w:id="6" w:name="_Toc63572863"/>
    <w:bookmarkStart w:id="7" w:name="_Toc63573018"/>
    <w:bookmarkStart w:id="8" w:name="_Toc63573143"/>
    <w:bookmarkStart w:id="9" w:name="_Toc73417534"/>
    <w:bookmarkStart w:id="10" w:name="_Toc73763533"/>
    <w:bookmarkStart w:id="11" w:name="_Toc78689615"/>
    <w:p w14:paraId="4A7D5709" w14:textId="77777777" w:rsidR="00452FD9" w:rsidRPr="009E356E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 w:rsidRPr="0059493D">
        <w:instrText xml:space="preserve"> TOC \o "1-3" \u </w:instrText>
      </w:r>
      <w:r>
        <w:fldChar w:fldCharType="separate"/>
      </w:r>
      <w:r w:rsidR="00452FD9">
        <w:rPr>
          <w:noProof/>
        </w:rPr>
        <w:t>1</w:t>
      </w:r>
      <w:r w:rsidR="00452FD9"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 w:rsidR="00452FD9">
        <w:rPr>
          <w:noProof/>
        </w:rPr>
        <w:t>Objetivo do Documento</w:t>
      </w:r>
      <w:r w:rsidR="00452FD9">
        <w:rPr>
          <w:noProof/>
        </w:rPr>
        <w:tab/>
      </w:r>
      <w:r w:rsidR="00452FD9">
        <w:rPr>
          <w:noProof/>
        </w:rPr>
        <w:fldChar w:fldCharType="begin"/>
      </w:r>
      <w:r w:rsidR="00452FD9">
        <w:rPr>
          <w:noProof/>
        </w:rPr>
        <w:instrText xml:space="preserve"> PAGEREF _Toc113649465 \h </w:instrText>
      </w:r>
      <w:r w:rsidR="00452FD9">
        <w:rPr>
          <w:noProof/>
        </w:rPr>
      </w:r>
      <w:r w:rsidR="00452FD9">
        <w:rPr>
          <w:noProof/>
        </w:rPr>
        <w:fldChar w:fldCharType="separate"/>
      </w:r>
      <w:r w:rsidR="00452FD9">
        <w:rPr>
          <w:noProof/>
        </w:rPr>
        <w:t>4</w:t>
      </w:r>
      <w:r w:rsidR="00452FD9">
        <w:rPr>
          <w:noProof/>
        </w:rPr>
        <w:fldChar w:fldCharType="end"/>
      </w:r>
    </w:p>
    <w:p w14:paraId="4580C93D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2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Modelagem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B5023F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2.1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Requisitos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429F7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r>
        <w:rPr>
          <w:noProof/>
        </w:rPr>
        <w:t>2.1.1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6AC4F8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r>
        <w:rPr>
          <w:noProof/>
        </w:rPr>
        <w:t>2.1.2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132892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2.2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Modelo Conceitual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085803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2.3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251F04" w14:textId="77777777" w:rsidR="00452FD9" w:rsidRPr="009E356E" w:rsidRDefault="00452FD9">
      <w:pPr>
        <w:pStyle w:val="Sumrio3"/>
        <w:tabs>
          <w:tab w:val="left" w:pos="1200"/>
          <w:tab w:val="right" w:leader="dot" w:pos="9061"/>
        </w:tabs>
        <w:rPr>
          <w:rFonts w:ascii="Calibri" w:hAnsi="Calibri"/>
          <w:i w:val="0"/>
          <w:iCs w:val="0"/>
          <w:noProof/>
          <w:sz w:val="22"/>
          <w:szCs w:val="22"/>
          <w:lang w:eastAsia="pt-BR"/>
        </w:rPr>
      </w:pPr>
      <w:r>
        <w:rPr>
          <w:noProof/>
        </w:rPr>
        <w:t>2.3.1</w:t>
      </w:r>
      <w:r w:rsidRPr="009E356E">
        <w:rPr>
          <w:rFonts w:ascii="Calibri" w:hAnsi="Calibri"/>
          <w:i w:val="0"/>
          <w:iCs w:val="0"/>
          <w:noProof/>
          <w:sz w:val="22"/>
          <w:szCs w:val="22"/>
          <w:lang w:eastAsia="pt-BR"/>
        </w:rPr>
        <w:tab/>
      </w:r>
      <w:r>
        <w:rPr>
          <w:noProof/>
        </w:rPr>
        <w:t>Especificação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23B192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3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Modelagem da Especificação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601511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3.1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Componentes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14FDA6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3.2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Componentes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53A64B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3.3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Operações das Interfaces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1F4EAF" w14:textId="77777777" w:rsidR="00452FD9" w:rsidRPr="009E356E" w:rsidRDefault="00452FD9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 w:rsidRPr="003C06C1">
        <w:rPr>
          <w:noProof/>
        </w:rPr>
        <w:t>3.4</w:t>
      </w:r>
      <w:r w:rsidRPr="009E356E">
        <w:rPr>
          <w:rFonts w:ascii="Calibri" w:hAnsi="Calibri"/>
          <w:smallCaps w:val="0"/>
          <w:noProof/>
          <w:sz w:val="22"/>
          <w:szCs w:val="22"/>
          <w:lang w:eastAsia="pt-BR"/>
        </w:rPr>
        <w:tab/>
      </w:r>
      <w:r w:rsidRPr="003C06C1">
        <w:rPr>
          <w:noProof/>
        </w:rPr>
        <w:t>Operações das Interfaces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1A5556" w14:textId="77777777" w:rsidR="00452FD9" w:rsidRPr="009E356E" w:rsidRDefault="00452FD9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noProof/>
        </w:rPr>
        <w:t>4</w:t>
      </w:r>
      <w:r w:rsidRPr="009E356E">
        <w:rPr>
          <w:rFonts w:ascii="Calibri" w:hAnsi="Calibri"/>
          <w:b w:val="0"/>
          <w:bCs w:val="0"/>
          <w:caps w:val="0"/>
          <w:noProof/>
          <w:sz w:val="22"/>
          <w:szCs w:val="22"/>
          <w:lang w:eastAsia="pt-BR"/>
        </w:rPr>
        <w:tab/>
      </w:r>
      <w:r>
        <w:rPr>
          <w:noProof/>
        </w:rPr>
        <w:t>Diagrama de Arquitetura de Componentes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_Toc113649478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487BD6" w14:textId="77777777" w:rsidR="003474F5" w:rsidRPr="006F0BEB" w:rsidRDefault="003474F5" w:rsidP="003474F5">
      <w:r>
        <w:fldChar w:fldCharType="end"/>
      </w:r>
    </w:p>
    <w:p w14:paraId="79C3B867" w14:textId="77777777" w:rsidR="00E866B3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12" w:name="_Toc113649465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="00E866B3">
        <w:lastRenderedPageBreak/>
        <w:t>Objetivo do Documento</w:t>
      </w:r>
      <w:bookmarkEnd w:id="12"/>
    </w:p>
    <w:p w14:paraId="64862FCB" w14:textId="77777777" w:rsidR="00E866B3" w:rsidRPr="00E866B3" w:rsidRDefault="00E866B3" w:rsidP="00E866B3">
      <w:commentRangeStart w:id="13"/>
      <w:r w:rsidRPr="00E866B3">
        <w:rPr>
          <w:highlight w:val="yellow"/>
        </w:rPr>
        <w:t>XXXXXXXXXXXXXXXXXXX</w:t>
      </w:r>
      <w:commentRangeEnd w:id="13"/>
      <w:r w:rsidR="00E7247A">
        <w:rPr>
          <w:rStyle w:val="Refdecomentrio"/>
        </w:rPr>
        <w:commentReference w:id="13"/>
      </w:r>
    </w:p>
    <w:p w14:paraId="0AE459A3" w14:textId="77777777" w:rsidR="00E866B3" w:rsidRDefault="00E866B3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14" w:name="_Toc113649466"/>
      <w:r>
        <w:t>Modelagem de Domínio</w:t>
      </w:r>
      <w:bookmarkEnd w:id="14"/>
    </w:p>
    <w:p w14:paraId="754F825A" w14:textId="77777777" w:rsidR="00452FD9" w:rsidRDefault="00452FD9" w:rsidP="00E866B3">
      <w:pPr>
        <w:pStyle w:val="Ttulo2"/>
        <w:tabs>
          <w:tab w:val="clear" w:pos="5245"/>
          <w:tab w:val="num" w:pos="567"/>
        </w:tabs>
      </w:pPr>
      <w:bookmarkStart w:id="15" w:name="_Toc113649467"/>
      <w:r>
        <w:t>Requisitos de Software</w:t>
      </w:r>
      <w:bookmarkEnd w:id="15"/>
    </w:p>
    <w:p w14:paraId="0648A31F" w14:textId="77777777" w:rsidR="00452FD9" w:rsidRDefault="00452FD9" w:rsidP="00452FD9">
      <w:pPr>
        <w:pStyle w:val="Ttulo3"/>
      </w:pPr>
      <w:bookmarkStart w:id="16" w:name="_Toc113649468"/>
      <w:r>
        <w:t>Requisitos Funcionais</w:t>
      </w:r>
      <w:bookmarkEnd w:id="16"/>
    </w:p>
    <w:p w14:paraId="2BA68972" w14:textId="77777777" w:rsidR="00452FD9" w:rsidRDefault="00452FD9" w:rsidP="00452FD9"/>
    <w:p w14:paraId="2EF3A232" w14:textId="77777777" w:rsidR="00452FD9" w:rsidRDefault="00452FD9" w:rsidP="00452FD9">
      <w:r>
        <w:t>RF1</w:t>
      </w:r>
      <w:r w:rsidR="006931B6">
        <w:t xml:space="preserve"> </w:t>
      </w:r>
      <w:r>
        <w:t xml:space="preserve">- </w:t>
      </w:r>
      <w:r w:rsidR="00D945A6">
        <w:t>Traduzir Sinais para Texto e vice-versa</w:t>
      </w:r>
    </w:p>
    <w:p w14:paraId="53A23274" w14:textId="77777777" w:rsidR="00D945A6" w:rsidRDefault="00D945A6" w:rsidP="00452FD9">
      <w:r>
        <w:t>RF2</w:t>
      </w:r>
      <w:r w:rsidR="006931B6">
        <w:t xml:space="preserve"> </w:t>
      </w:r>
      <w:r>
        <w:t>- Traduzir Sinais para Voz e vice-versa</w:t>
      </w:r>
    </w:p>
    <w:p w14:paraId="10766143" w14:textId="77777777" w:rsidR="00D945A6" w:rsidRDefault="00D945A6" w:rsidP="00452FD9">
      <w:r>
        <w:t>RF3</w:t>
      </w:r>
      <w:r w:rsidR="006931B6">
        <w:t xml:space="preserve"> </w:t>
      </w:r>
      <w:r>
        <w:t>- Traduzir Sinais para Sinais</w:t>
      </w:r>
    </w:p>
    <w:p w14:paraId="287E0801" w14:textId="77777777" w:rsidR="00D945A6" w:rsidRDefault="00D945A6" w:rsidP="00D945A6">
      <w:r>
        <w:t>RF4</w:t>
      </w:r>
      <w:r w:rsidR="006931B6">
        <w:t xml:space="preserve"> </w:t>
      </w:r>
      <w:r>
        <w:t>- Traduzir Texto entre idiomas</w:t>
      </w:r>
    </w:p>
    <w:p w14:paraId="0605DED7" w14:textId="77777777" w:rsidR="00452FD9" w:rsidRDefault="00D945A6" w:rsidP="00452FD9">
      <w:r>
        <w:t>RF5</w:t>
      </w:r>
      <w:r w:rsidR="006931B6">
        <w:t xml:space="preserve"> </w:t>
      </w:r>
      <w:r>
        <w:t>- Traduzir Texto para Voz e vice-versa</w:t>
      </w:r>
    </w:p>
    <w:p w14:paraId="2A4294BB" w14:textId="77777777" w:rsidR="00D945A6" w:rsidRDefault="00D945A6" w:rsidP="00452FD9">
      <w:r>
        <w:t>RF6</w:t>
      </w:r>
      <w:r w:rsidR="006931B6">
        <w:t xml:space="preserve"> </w:t>
      </w:r>
      <w:r>
        <w:t>- Exibir Avatar fazendo Sinais</w:t>
      </w:r>
    </w:p>
    <w:p w14:paraId="57508D5E" w14:textId="77777777" w:rsidR="006931B6" w:rsidRDefault="006931B6" w:rsidP="00452FD9">
      <w:r>
        <w:t>RF7 - Função de Cadastro</w:t>
      </w:r>
    </w:p>
    <w:p w14:paraId="484C3B45" w14:textId="77777777" w:rsidR="00452FD9" w:rsidRDefault="00452FD9" w:rsidP="00452FD9">
      <w:pPr>
        <w:pStyle w:val="Ttulo3"/>
      </w:pPr>
      <w:bookmarkStart w:id="17" w:name="_Toc113649469"/>
      <w:r>
        <w:t>Requisitos Não Funcionais</w:t>
      </w:r>
      <w:bookmarkEnd w:id="17"/>
    </w:p>
    <w:p w14:paraId="2F8AA407" w14:textId="77777777" w:rsidR="00452FD9" w:rsidRDefault="00452FD9" w:rsidP="00452FD9"/>
    <w:p w14:paraId="74C371D6" w14:textId="77777777" w:rsidR="006931B6" w:rsidRDefault="00452FD9" w:rsidP="00452FD9">
      <w:r>
        <w:t>RNF1:</w:t>
      </w:r>
      <w:r w:rsidR="006931B6">
        <w:t xml:space="preserve"> O sistema deve garantir a segurança dos dados do usuário</w:t>
      </w:r>
      <w:r w:rsidR="00406C33">
        <w:t>, usando Banco de Dados</w:t>
      </w:r>
    </w:p>
    <w:p w14:paraId="08F32205" w14:textId="77777777" w:rsidR="00D945A6" w:rsidRDefault="00D945A6" w:rsidP="00452FD9">
      <w:r>
        <w:t>RNF2:</w:t>
      </w:r>
      <w:r w:rsidR="006931B6">
        <w:t xml:space="preserve"> O sistema deve ter alta disponibilidade, funcionar 100% do tempo</w:t>
      </w:r>
    </w:p>
    <w:p w14:paraId="726CD648" w14:textId="77777777" w:rsidR="00D945A6" w:rsidRDefault="00D945A6" w:rsidP="00452FD9">
      <w:r>
        <w:t>RNF3:</w:t>
      </w:r>
      <w:r w:rsidR="006931B6">
        <w:t xml:space="preserve"> O sistema deverá executar em qualquer plataforma</w:t>
      </w:r>
    </w:p>
    <w:p w14:paraId="54657866" w14:textId="77777777" w:rsidR="00D945A6" w:rsidRPr="00452FD9" w:rsidRDefault="00D945A6" w:rsidP="00452FD9">
      <w:r>
        <w:t>RNF4:</w:t>
      </w:r>
      <w:r w:rsidR="006931B6">
        <w:t xml:space="preserve"> O sistema deverá ser desenvolvido na linguagem Python</w:t>
      </w:r>
    </w:p>
    <w:p w14:paraId="53C8BECA" w14:textId="77777777" w:rsidR="00452FD9" w:rsidRPr="00452FD9" w:rsidRDefault="006931B6" w:rsidP="00452FD9">
      <w:r>
        <w:t>RNF5: Os usuários deverão conseguir utilizar o sistema após fazer o tutorial</w:t>
      </w:r>
    </w:p>
    <w:p w14:paraId="574C2E23" w14:textId="77777777" w:rsidR="00E866B3" w:rsidRPr="00152230" w:rsidRDefault="00D5684B" w:rsidP="00E866B3">
      <w:pPr>
        <w:pStyle w:val="Ttulo2"/>
        <w:tabs>
          <w:tab w:val="clear" w:pos="5245"/>
          <w:tab w:val="num" w:pos="567"/>
        </w:tabs>
      </w:pPr>
      <w:bookmarkStart w:id="18" w:name="_Toc113649470"/>
      <w:r>
        <w:lastRenderedPageBreak/>
        <w:t>Modelo Conceitual</w:t>
      </w:r>
      <w:bookmarkEnd w:id="18"/>
    </w:p>
    <w:p w14:paraId="2092DDFE" w14:textId="77777777" w:rsidR="00E866B3" w:rsidRPr="00E866B3" w:rsidRDefault="00161A27" w:rsidP="00E866B3">
      <w:r>
        <w:rPr>
          <w:noProof/>
        </w:rPr>
        <w:drawing>
          <wp:inline distT="0" distB="0" distL="0" distR="0" wp14:anchorId="45F780CB" wp14:editId="4314CF7A">
            <wp:extent cx="5754370" cy="3439160"/>
            <wp:effectExtent l="0" t="0" r="0" b="0"/>
            <wp:docPr id="4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149E" w14:textId="77777777" w:rsidR="00E40E3D" w:rsidRDefault="00E40E3D">
      <w:pPr>
        <w:suppressAutoHyphens w:val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6A32C5D7" w14:textId="77777777" w:rsidR="00E866B3" w:rsidRDefault="00E866B3" w:rsidP="00E866B3">
      <w:pPr>
        <w:pStyle w:val="Ttulo2"/>
        <w:tabs>
          <w:tab w:val="clear" w:pos="5245"/>
          <w:tab w:val="num" w:pos="567"/>
        </w:tabs>
      </w:pPr>
      <w:bookmarkStart w:id="19" w:name="_Toc113649471"/>
      <w:r>
        <w:lastRenderedPageBreak/>
        <w:t>Diagrama de Casos de Uso</w:t>
      </w:r>
      <w:bookmarkEnd w:id="19"/>
    </w:p>
    <w:p w14:paraId="38DCBE25" w14:textId="77777777" w:rsidR="00E866B3" w:rsidRDefault="00E866B3" w:rsidP="00E866B3"/>
    <w:p w14:paraId="077760A5" w14:textId="77777777" w:rsidR="00844D47" w:rsidRDefault="00E40E3D" w:rsidP="00E866B3">
      <w:commentRangeStart w:id="20"/>
      <w:r>
        <w:rPr>
          <w:noProof/>
        </w:rPr>
        <w:drawing>
          <wp:inline distT="0" distB="0" distL="0" distR="0" wp14:anchorId="10684C19" wp14:editId="0C3C0738">
            <wp:extent cx="4867275" cy="57245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0"/>
      <w:r w:rsidR="009075D9">
        <w:rPr>
          <w:rStyle w:val="Refdecomentrio"/>
        </w:rPr>
        <w:commentReference w:id="20"/>
      </w:r>
    </w:p>
    <w:p w14:paraId="09C34D32" w14:textId="77777777" w:rsidR="00844D47" w:rsidRDefault="00844D47" w:rsidP="00844D47">
      <w:pPr>
        <w:rPr>
          <w:b/>
          <w:bCs/>
          <w:u w:val="single"/>
        </w:rPr>
      </w:pPr>
    </w:p>
    <w:p w14:paraId="247533EF" w14:textId="77777777" w:rsidR="00844D47" w:rsidRDefault="00844D47" w:rsidP="00844D47">
      <w:pPr>
        <w:rPr>
          <w:b/>
          <w:bCs/>
          <w:u w:val="single"/>
        </w:rPr>
      </w:pPr>
    </w:p>
    <w:p w14:paraId="3F561737" w14:textId="77777777" w:rsidR="006D5C9C" w:rsidRDefault="006D5C9C">
      <w:pPr>
        <w:suppressAutoHyphens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4C56614" w14:textId="77777777" w:rsidR="00844D47" w:rsidRDefault="00844D47" w:rsidP="00844D47">
      <w:pPr>
        <w:pStyle w:val="Ttulo3"/>
      </w:pPr>
      <w:bookmarkStart w:id="21" w:name="_Toc113649472"/>
      <w:r>
        <w:lastRenderedPageBreak/>
        <w:t>Especificação de Caso de Uso</w:t>
      </w:r>
      <w:bookmarkEnd w:id="21"/>
    </w:p>
    <w:p w14:paraId="03EA09F3" w14:textId="77777777" w:rsidR="00844D47" w:rsidRDefault="000C0111" w:rsidP="00844D47">
      <w:r w:rsidRPr="000C0111">
        <w:rPr>
          <w:highlight w:val="yellow"/>
        </w:rPr>
        <w:t>Colocar aqui a especificação dos casos de uso.</w:t>
      </w:r>
    </w:p>
    <w:p w14:paraId="448C6C58" w14:textId="77777777" w:rsidR="000C0111" w:rsidRDefault="000C0111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AF6A7A" w14:paraId="714D0B52" w14:textId="77777777" w:rsidTr="00F165BB">
        <w:tc>
          <w:tcPr>
            <w:tcW w:w="1619" w:type="dxa"/>
          </w:tcPr>
          <w:p w14:paraId="5A25473B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632A8569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UC1</w:t>
            </w:r>
          </w:p>
        </w:tc>
      </w:tr>
      <w:tr w:rsidR="007831F8" w14:paraId="126D70BD" w14:textId="77777777" w:rsidTr="00F165BB">
        <w:tc>
          <w:tcPr>
            <w:tcW w:w="1619" w:type="dxa"/>
          </w:tcPr>
          <w:p w14:paraId="33B8447F" w14:textId="77777777" w:rsidR="007831F8" w:rsidRDefault="007831F8" w:rsidP="00F165BB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3F2891C8" w14:textId="77777777" w:rsidR="007831F8" w:rsidRDefault="007831F8" w:rsidP="00F165BB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AF6A7A" w:rsidRPr="00AF6A7A" w14:paraId="3DDF3923" w14:textId="77777777" w:rsidTr="00F165BB">
        <w:tc>
          <w:tcPr>
            <w:tcW w:w="1619" w:type="dxa"/>
          </w:tcPr>
          <w:p w14:paraId="0B8AB64A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637FEE20" w14:textId="77777777" w:rsidR="00AF6A7A" w:rsidRPr="0040608A" w:rsidRDefault="006D5C9C" w:rsidP="00F165BB">
            <w:pPr>
              <w:spacing w:before="120" w:after="120"/>
              <w:ind w:hanging="2"/>
              <w:jc w:val="left"/>
            </w:pPr>
            <w:r>
              <w:t>Traduzir Sinais para Texto e vice-versa</w:t>
            </w:r>
          </w:p>
        </w:tc>
      </w:tr>
      <w:tr w:rsidR="00AF6A7A" w:rsidRPr="00AF6A7A" w14:paraId="2A1ECD39" w14:textId="77777777" w:rsidTr="00F165BB">
        <w:tc>
          <w:tcPr>
            <w:tcW w:w="1619" w:type="dxa"/>
          </w:tcPr>
          <w:p w14:paraId="379FC2B1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06FCC504" w14:textId="77777777" w:rsidR="00AF6A7A" w:rsidRPr="0040608A" w:rsidRDefault="007831F8" w:rsidP="007831F8">
            <w:pPr>
              <w:spacing w:before="120" w:after="120"/>
              <w:jc w:val="left"/>
            </w:pPr>
            <w:r>
              <w:t>Autenticação do usuário</w:t>
            </w:r>
          </w:p>
        </w:tc>
      </w:tr>
      <w:tr w:rsidR="00AF6A7A" w14:paraId="21591231" w14:textId="77777777" w:rsidTr="00F165BB">
        <w:tc>
          <w:tcPr>
            <w:tcW w:w="1619" w:type="dxa"/>
          </w:tcPr>
          <w:p w14:paraId="7AB3C1F8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5D25451F" w14:textId="77777777" w:rsidR="007831F8" w:rsidRDefault="006D5C9C" w:rsidP="008349A1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Selecionar função de tradução de sinais</w:t>
            </w:r>
          </w:p>
          <w:p w14:paraId="79D9A42E" w14:textId="77777777" w:rsidR="008349A1" w:rsidRDefault="008349A1" w:rsidP="008349A1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Selecionar a linguagem de sinais a ser traduzida</w:t>
            </w:r>
          </w:p>
          <w:p w14:paraId="2D7C6476" w14:textId="77777777" w:rsidR="006D5C9C" w:rsidRDefault="006D5C9C" w:rsidP="008349A1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Gravar com a câmera do celular os sinais a serem traduzidos para texto ou digitar o texto a ser traduzido para sinais</w:t>
            </w:r>
          </w:p>
          <w:p w14:paraId="1826BE23" w14:textId="77777777" w:rsidR="003F493E" w:rsidRDefault="003F493E" w:rsidP="008349A1">
            <w:pPr>
              <w:pStyle w:val="PargrafodaLista"/>
              <w:numPr>
                <w:ilvl w:val="0"/>
                <w:numId w:val="20"/>
              </w:numPr>
              <w:spacing w:before="120" w:after="120"/>
              <w:jc w:val="left"/>
            </w:pPr>
            <w:r>
              <w:t>Visualizar tradução escrita ou a tradução feita pelo avatar</w:t>
            </w:r>
          </w:p>
        </w:tc>
      </w:tr>
      <w:tr w:rsidR="00AF6A7A" w14:paraId="53A412EB" w14:textId="77777777" w:rsidTr="00F165BB">
        <w:tc>
          <w:tcPr>
            <w:tcW w:w="1619" w:type="dxa"/>
          </w:tcPr>
          <w:p w14:paraId="711BB498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4EEC2068" w14:textId="77777777" w:rsidR="00AF6A7A" w:rsidRDefault="00AF6A7A" w:rsidP="00F165BB">
            <w:pPr>
              <w:spacing w:before="120" w:after="120"/>
              <w:ind w:hanging="2"/>
              <w:jc w:val="left"/>
            </w:pPr>
          </w:p>
        </w:tc>
      </w:tr>
      <w:tr w:rsidR="00AF6A7A" w14:paraId="09C08AA2" w14:textId="77777777" w:rsidTr="00F165BB">
        <w:tc>
          <w:tcPr>
            <w:tcW w:w="1619" w:type="dxa"/>
          </w:tcPr>
          <w:p w14:paraId="587692BE" w14:textId="77777777" w:rsidR="00AF6A7A" w:rsidRDefault="00AF6A7A" w:rsidP="00F165BB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57E866E7" w14:textId="77777777" w:rsidR="00AF6A7A" w:rsidRDefault="00AF6A7A" w:rsidP="00F165BB">
            <w:pPr>
              <w:spacing w:before="120" w:after="120"/>
              <w:ind w:hanging="2"/>
              <w:jc w:val="left"/>
            </w:pPr>
          </w:p>
        </w:tc>
      </w:tr>
    </w:tbl>
    <w:p w14:paraId="3A930CBE" w14:textId="77777777" w:rsidR="000C0111" w:rsidRDefault="000C0111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04693F12" w14:textId="77777777" w:rsidTr="00297895">
        <w:tc>
          <w:tcPr>
            <w:tcW w:w="1619" w:type="dxa"/>
          </w:tcPr>
          <w:p w14:paraId="365CAF1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1CB5C59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UC2</w:t>
            </w:r>
          </w:p>
        </w:tc>
      </w:tr>
      <w:tr w:rsidR="008349A1" w14:paraId="11FCEC53" w14:textId="77777777" w:rsidTr="00297895">
        <w:tc>
          <w:tcPr>
            <w:tcW w:w="1619" w:type="dxa"/>
          </w:tcPr>
          <w:p w14:paraId="54A53E86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625C823B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28CAE6CF" w14:textId="77777777" w:rsidTr="00297895">
        <w:tc>
          <w:tcPr>
            <w:tcW w:w="1619" w:type="dxa"/>
          </w:tcPr>
          <w:p w14:paraId="2F02EC4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1E2FBF4E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Traduzir Sinais para Voz e vice-versa</w:t>
            </w:r>
          </w:p>
        </w:tc>
      </w:tr>
      <w:tr w:rsidR="006D5C9C" w:rsidRPr="00AF6A7A" w14:paraId="2B2F643F" w14:textId="77777777" w:rsidTr="00297895">
        <w:tc>
          <w:tcPr>
            <w:tcW w:w="1619" w:type="dxa"/>
          </w:tcPr>
          <w:p w14:paraId="0B055404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6674D57F" w14:textId="77777777" w:rsidR="006D5C9C" w:rsidRPr="0040608A" w:rsidRDefault="007831F8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45BAF73D" w14:textId="77777777" w:rsidTr="00297895">
        <w:tc>
          <w:tcPr>
            <w:tcW w:w="1619" w:type="dxa"/>
          </w:tcPr>
          <w:p w14:paraId="5425891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3F085C9E" w14:textId="77777777" w:rsidR="007831F8" w:rsidRDefault="007831F8" w:rsidP="007831F8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Selecionar função de tradução de sinais</w:t>
            </w:r>
          </w:p>
          <w:p w14:paraId="3ED5F483" w14:textId="77777777" w:rsidR="003F493E" w:rsidRDefault="008349A1" w:rsidP="003F493E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Selecionar a linguagem de sinais a ser traduzida</w:t>
            </w:r>
          </w:p>
          <w:p w14:paraId="31121AA2" w14:textId="77777777" w:rsidR="006D5C9C" w:rsidRDefault="007831F8" w:rsidP="007831F8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Gravar com a câmera do celular os sinais a serem traduzidos para voz ou gravar o áudio a ser traduzido para sinais</w:t>
            </w:r>
          </w:p>
          <w:p w14:paraId="1E9498E9" w14:textId="77777777" w:rsidR="003F493E" w:rsidRDefault="003F493E" w:rsidP="007831F8">
            <w:pPr>
              <w:pStyle w:val="PargrafodaLista"/>
              <w:numPr>
                <w:ilvl w:val="0"/>
                <w:numId w:val="21"/>
              </w:numPr>
              <w:spacing w:before="120" w:after="120"/>
              <w:jc w:val="left"/>
            </w:pPr>
            <w:r>
              <w:t>Ouvir áudio da tradução ou visualizar a tradução do áudio feita pelo avatar</w:t>
            </w:r>
          </w:p>
        </w:tc>
      </w:tr>
      <w:tr w:rsidR="006D5C9C" w14:paraId="4B6B1BD4" w14:textId="77777777" w:rsidTr="00297895">
        <w:tc>
          <w:tcPr>
            <w:tcW w:w="1619" w:type="dxa"/>
          </w:tcPr>
          <w:p w14:paraId="30ABBBC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474F61E3" w14:textId="77777777" w:rsidR="006D5C9C" w:rsidRDefault="006D5C9C" w:rsidP="008349A1">
            <w:pPr>
              <w:spacing w:before="120" w:after="120"/>
              <w:jc w:val="left"/>
            </w:pPr>
          </w:p>
        </w:tc>
      </w:tr>
      <w:tr w:rsidR="006D5C9C" w14:paraId="3CF9E58B" w14:textId="77777777" w:rsidTr="00297895">
        <w:tc>
          <w:tcPr>
            <w:tcW w:w="1619" w:type="dxa"/>
          </w:tcPr>
          <w:p w14:paraId="6717701A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0934785B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59E7DEF6" w14:textId="77777777" w:rsidR="008349A1" w:rsidRDefault="008349A1" w:rsidP="00844D47"/>
    <w:p w14:paraId="2F615890" w14:textId="77777777" w:rsidR="008349A1" w:rsidRDefault="008349A1">
      <w:pPr>
        <w:suppressAutoHyphens w:val="0"/>
        <w:jc w:val="left"/>
      </w:pPr>
      <w:r>
        <w:br w:type="page"/>
      </w: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56190910" w14:textId="77777777" w:rsidTr="00297895">
        <w:tc>
          <w:tcPr>
            <w:tcW w:w="1619" w:type="dxa"/>
          </w:tcPr>
          <w:p w14:paraId="448F53F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lastRenderedPageBreak/>
              <w:t>Identificação</w:t>
            </w:r>
          </w:p>
        </w:tc>
        <w:tc>
          <w:tcPr>
            <w:tcW w:w="7695" w:type="dxa"/>
          </w:tcPr>
          <w:p w14:paraId="49943744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UC3</w:t>
            </w:r>
          </w:p>
        </w:tc>
      </w:tr>
      <w:tr w:rsidR="008349A1" w14:paraId="4192A8D8" w14:textId="77777777" w:rsidTr="00297895">
        <w:tc>
          <w:tcPr>
            <w:tcW w:w="1619" w:type="dxa"/>
          </w:tcPr>
          <w:p w14:paraId="197D9118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0133F6E0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2883964B" w14:textId="77777777" w:rsidTr="00297895">
        <w:tc>
          <w:tcPr>
            <w:tcW w:w="1619" w:type="dxa"/>
          </w:tcPr>
          <w:p w14:paraId="32644C8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4CD87EC1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Traduzir Sinais para Sinais</w:t>
            </w:r>
          </w:p>
        </w:tc>
      </w:tr>
      <w:tr w:rsidR="006D5C9C" w:rsidRPr="00AF6A7A" w14:paraId="7754D358" w14:textId="77777777" w:rsidTr="00297895">
        <w:tc>
          <w:tcPr>
            <w:tcW w:w="1619" w:type="dxa"/>
          </w:tcPr>
          <w:p w14:paraId="5B298F7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6471A85D" w14:textId="77777777" w:rsidR="006D5C9C" w:rsidRPr="0040608A" w:rsidRDefault="008349A1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491C57E2" w14:textId="77777777" w:rsidTr="00297895">
        <w:tc>
          <w:tcPr>
            <w:tcW w:w="1619" w:type="dxa"/>
          </w:tcPr>
          <w:p w14:paraId="0C3CD5D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14E3C710" w14:textId="77777777" w:rsidR="008349A1" w:rsidRDefault="008349A1" w:rsidP="008349A1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Selecionar função de tradução de sinais</w:t>
            </w:r>
          </w:p>
          <w:p w14:paraId="01586843" w14:textId="77777777" w:rsidR="003F493E" w:rsidRDefault="008349A1" w:rsidP="003F493E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Selecionar a linguagem de sinais a ser traduzida</w:t>
            </w:r>
          </w:p>
          <w:p w14:paraId="37A495B4" w14:textId="77777777" w:rsidR="003F493E" w:rsidRDefault="003F493E" w:rsidP="003F493E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Selecionar a linguagem de sinais para o qual se quer traduzir</w:t>
            </w:r>
          </w:p>
          <w:p w14:paraId="400FD92F" w14:textId="77777777" w:rsidR="006D5C9C" w:rsidRDefault="008349A1" w:rsidP="003F493E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Gravar com a câmera do celular os sinais a serem traduzidos</w:t>
            </w:r>
          </w:p>
          <w:p w14:paraId="3B0BA742" w14:textId="77777777" w:rsidR="003F493E" w:rsidRDefault="003F493E" w:rsidP="003F493E">
            <w:pPr>
              <w:pStyle w:val="PargrafodaLista"/>
              <w:numPr>
                <w:ilvl w:val="0"/>
                <w:numId w:val="22"/>
              </w:numPr>
              <w:spacing w:before="120" w:after="120"/>
              <w:jc w:val="left"/>
            </w:pPr>
            <w:r>
              <w:t>Visualizar tradução feita pelo avatar</w:t>
            </w:r>
          </w:p>
        </w:tc>
      </w:tr>
      <w:tr w:rsidR="006D5C9C" w14:paraId="3C82C1DC" w14:textId="77777777" w:rsidTr="00297895">
        <w:tc>
          <w:tcPr>
            <w:tcW w:w="1619" w:type="dxa"/>
          </w:tcPr>
          <w:p w14:paraId="5F6448D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254AAAAF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3D0671C0" w14:textId="77777777" w:rsidTr="00297895">
        <w:tc>
          <w:tcPr>
            <w:tcW w:w="1619" w:type="dxa"/>
          </w:tcPr>
          <w:p w14:paraId="7F53D6E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4E6969A3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3B469CEE" w14:textId="77777777" w:rsidR="006D5C9C" w:rsidRDefault="006D5C9C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588C182C" w14:textId="77777777" w:rsidTr="00297895">
        <w:tc>
          <w:tcPr>
            <w:tcW w:w="1619" w:type="dxa"/>
          </w:tcPr>
          <w:p w14:paraId="1EFF298F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3DEA1749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UC4</w:t>
            </w:r>
          </w:p>
        </w:tc>
      </w:tr>
      <w:tr w:rsidR="008349A1" w14:paraId="6476B2B5" w14:textId="77777777" w:rsidTr="00297895">
        <w:tc>
          <w:tcPr>
            <w:tcW w:w="1619" w:type="dxa"/>
          </w:tcPr>
          <w:p w14:paraId="118822DC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2EAE015A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4A65530C" w14:textId="77777777" w:rsidTr="00297895">
        <w:tc>
          <w:tcPr>
            <w:tcW w:w="1619" w:type="dxa"/>
          </w:tcPr>
          <w:p w14:paraId="38B2C1DD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3CC41BA5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commentRangeStart w:id="22"/>
            <w:r>
              <w:t>Traduzir Texto entre idiomas</w:t>
            </w:r>
            <w:commentRangeEnd w:id="22"/>
            <w:r w:rsidR="008D72BB">
              <w:rPr>
                <w:rStyle w:val="Refdecomentrio"/>
              </w:rPr>
              <w:commentReference w:id="22"/>
            </w:r>
          </w:p>
        </w:tc>
      </w:tr>
      <w:tr w:rsidR="006D5C9C" w:rsidRPr="00AF6A7A" w14:paraId="15929EEE" w14:textId="77777777" w:rsidTr="00297895">
        <w:tc>
          <w:tcPr>
            <w:tcW w:w="1619" w:type="dxa"/>
          </w:tcPr>
          <w:p w14:paraId="2C2FBF7D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3ED1E6DE" w14:textId="77777777" w:rsidR="006D5C9C" w:rsidRPr="0040608A" w:rsidRDefault="008349A1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139DA395" w14:textId="77777777" w:rsidTr="00297895">
        <w:tc>
          <w:tcPr>
            <w:tcW w:w="1619" w:type="dxa"/>
          </w:tcPr>
          <w:p w14:paraId="34E7C07E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39D065CF" w14:textId="77777777" w:rsidR="008349A1" w:rsidRDefault="008349A1" w:rsidP="008349A1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Selecionar função de tradução de texto</w:t>
            </w:r>
          </w:p>
          <w:p w14:paraId="0ADE8D58" w14:textId="77777777" w:rsidR="008349A1" w:rsidRDefault="008349A1" w:rsidP="008349A1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 xml:space="preserve">Selecionar </w:t>
            </w:r>
            <w:r w:rsidR="003F493E">
              <w:t>a linguagem a ser traduzida</w:t>
            </w:r>
          </w:p>
          <w:p w14:paraId="16E125F7" w14:textId="77777777" w:rsidR="003F493E" w:rsidRDefault="003F493E" w:rsidP="003F493E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Selecionar a linguagem-alvo</w:t>
            </w:r>
          </w:p>
          <w:p w14:paraId="567A22A9" w14:textId="77777777" w:rsidR="003F493E" w:rsidRDefault="003F493E" w:rsidP="003F493E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Digitar o texto a ser traduzido</w:t>
            </w:r>
          </w:p>
          <w:p w14:paraId="2690947F" w14:textId="77777777" w:rsidR="003F493E" w:rsidRDefault="003F493E" w:rsidP="003F493E">
            <w:pPr>
              <w:pStyle w:val="PargrafodaLista"/>
              <w:numPr>
                <w:ilvl w:val="0"/>
                <w:numId w:val="23"/>
              </w:numPr>
              <w:spacing w:before="120" w:after="120"/>
              <w:jc w:val="left"/>
            </w:pPr>
            <w:r>
              <w:t>Visualizar tradução do texto</w:t>
            </w:r>
          </w:p>
        </w:tc>
      </w:tr>
      <w:tr w:rsidR="006D5C9C" w14:paraId="7D70C2FE" w14:textId="77777777" w:rsidTr="00297895">
        <w:tc>
          <w:tcPr>
            <w:tcW w:w="1619" w:type="dxa"/>
          </w:tcPr>
          <w:p w14:paraId="21993DA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0EDE33AA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3D603897" w14:textId="77777777" w:rsidTr="00297895">
        <w:tc>
          <w:tcPr>
            <w:tcW w:w="1619" w:type="dxa"/>
          </w:tcPr>
          <w:p w14:paraId="69F579FD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0955D886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2F67BD44" w14:textId="77777777" w:rsidR="008349A1" w:rsidRDefault="008349A1" w:rsidP="00844D47"/>
    <w:p w14:paraId="39D4AD53" w14:textId="77777777" w:rsidR="008349A1" w:rsidRDefault="008349A1">
      <w:pPr>
        <w:suppressAutoHyphens w:val="0"/>
        <w:jc w:val="left"/>
      </w:pPr>
      <w:r>
        <w:br w:type="page"/>
      </w: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116C547D" w14:textId="77777777" w:rsidTr="00297895">
        <w:tc>
          <w:tcPr>
            <w:tcW w:w="1619" w:type="dxa"/>
          </w:tcPr>
          <w:p w14:paraId="2F0A17E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lastRenderedPageBreak/>
              <w:t>Identificação</w:t>
            </w:r>
          </w:p>
        </w:tc>
        <w:tc>
          <w:tcPr>
            <w:tcW w:w="7695" w:type="dxa"/>
          </w:tcPr>
          <w:p w14:paraId="3143CF1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UC5</w:t>
            </w:r>
          </w:p>
        </w:tc>
      </w:tr>
      <w:tr w:rsidR="008349A1" w14:paraId="46F63400" w14:textId="77777777" w:rsidTr="00297895">
        <w:tc>
          <w:tcPr>
            <w:tcW w:w="1619" w:type="dxa"/>
          </w:tcPr>
          <w:p w14:paraId="03F1FC8E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75728F73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44171005" w14:textId="77777777" w:rsidTr="00297895">
        <w:tc>
          <w:tcPr>
            <w:tcW w:w="1619" w:type="dxa"/>
          </w:tcPr>
          <w:p w14:paraId="6E35BC5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1E87355E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 xml:space="preserve">Traduzir </w:t>
            </w:r>
            <w:r w:rsidR="003F493E">
              <w:t>Texto</w:t>
            </w:r>
            <w:r>
              <w:t xml:space="preserve"> para Voz e vice-versa</w:t>
            </w:r>
          </w:p>
        </w:tc>
      </w:tr>
      <w:tr w:rsidR="006D5C9C" w:rsidRPr="00AF6A7A" w14:paraId="5A43FF53" w14:textId="77777777" w:rsidTr="00297895">
        <w:tc>
          <w:tcPr>
            <w:tcW w:w="1619" w:type="dxa"/>
          </w:tcPr>
          <w:p w14:paraId="43CE647C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5FF1CCA0" w14:textId="77777777" w:rsidR="006D5C9C" w:rsidRPr="0040608A" w:rsidRDefault="003F493E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44F7A770" w14:textId="77777777" w:rsidTr="00297895">
        <w:tc>
          <w:tcPr>
            <w:tcW w:w="1619" w:type="dxa"/>
          </w:tcPr>
          <w:p w14:paraId="7DA6EDE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08011C66" w14:textId="77777777" w:rsidR="003F493E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>Selecionar função de tradução de texto</w:t>
            </w:r>
          </w:p>
          <w:p w14:paraId="2DAB1D25" w14:textId="77777777" w:rsidR="003F493E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>Selecionar a linguagem a ser traduzida</w:t>
            </w:r>
          </w:p>
          <w:p w14:paraId="1889CEBD" w14:textId="77777777" w:rsidR="006D5C9C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>Digitar o texto / gravar o áudio a ser traduzido</w:t>
            </w:r>
          </w:p>
          <w:p w14:paraId="79CCE845" w14:textId="77777777" w:rsidR="003F493E" w:rsidRDefault="003F493E" w:rsidP="003F493E">
            <w:pPr>
              <w:pStyle w:val="PargrafodaLista"/>
              <w:numPr>
                <w:ilvl w:val="0"/>
                <w:numId w:val="24"/>
              </w:numPr>
              <w:spacing w:before="120" w:after="120"/>
              <w:jc w:val="left"/>
            </w:pPr>
            <w:r>
              <w:t xml:space="preserve">Ouvir áudio / </w:t>
            </w:r>
            <w:r w:rsidR="003E588F">
              <w:t>visualizar texto</w:t>
            </w:r>
          </w:p>
        </w:tc>
      </w:tr>
      <w:tr w:rsidR="006D5C9C" w14:paraId="0CCE6634" w14:textId="77777777" w:rsidTr="00297895">
        <w:tc>
          <w:tcPr>
            <w:tcW w:w="1619" w:type="dxa"/>
          </w:tcPr>
          <w:p w14:paraId="6BDF3DA4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6E4CA121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30F7811E" w14:textId="77777777" w:rsidTr="00297895">
        <w:tc>
          <w:tcPr>
            <w:tcW w:w="1619" w:type="dxa"/>
          </w:tcPr>
          <w:p w14:paraId="65338C11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05914457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222128A1" w14:textId="77777777" w:rsidR="006D5C9C" w:rsidRDefault="006D5C9C" w:rsidP="00844D47"/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586B1CF5" w14:textId="77777777" w:rsidTr="00297895">
        <w:tc>
          <w:tcPr>
            <w:tcW w:w="1619" w:type="dxa"/>
          </w:tcPr>
          <w:p w14:paraId="6D205BF6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Identificação</w:t>
            </w:r>
          </w:p>
        </w:tc>
        <w:tc>
          <w:tcPr>
            <w:tcW w:w="7695" w:type="dxa"/>
          </w:tcPr>
          <w:p w14:paraId="0D74E468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UC6</w:t>
            </w:r>
          </w:p>
        </w:tc>
      </w:tr>
      <w:tr w:rsidR="008349A1" w14:paraId="67551D13" w14:textId="77777777" w:rsidTr="00297895">
        <w:tc>
          <w:tcPr>
            <w:tcW w:w="1619" w:type="dxa"/>
          </w:tcPr>
          <w:p w14:paraId="2042BF2B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3BAC9822" w14:textId="77777777" w:rsidR="008349A1" w:rsidRDefault="003F493E" w:rsidP="00297895">
            <w:pPr>
              <w:spacing w:before="120" w:after="120"/>
              <w:ind w:hanging="2"/>
              <w:jc w:val="left"/>
            </w:pPr>
            <w:commentRangeStart w:id="23"/>
            <w:r>
              <w:t>Sistema</w:t>
            </w:r>
            <w:commentRangeEnd w:id="23"/>
            <w:r w:rsidR="008D72BB">
              <w:rPr>
                <w:rStyle w:val="Refdecomentrio"/>
              </w:rPr>
              <w:commentReference w:id="23"/>
            </w:r>
          </w:p>
        </w:tc>
      </w:tr>
      <w:tr w:rsidR="006D5C9C" w:rsidRPr="00AF6A7A" w14:paraId="35058313" w14:textId="77777777" w:rsidTr="00297895">
        <w:tc>
          <w:tcPr>
            <w:tcW w:w="1619" w:type="dxa"/>
          </w:tcPr>
          <w:p w14:paraId="4749621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6545777A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commentRangeStart w:id="24"/>
            <w:r>
              <w:t>Exibir Avatar fazendo Sinais</w:t>
            </w:r>
            <w:commentRangeEnd w:id="24"/>
            <w:r w:rsidR="008D72BB">
              <w:rPr>
                <w:rStyle w:val="Refdecomentrio"/>
              </w:rPr>
              <w:commentReference w:id="24"/>
            </w:r>
          </w:p>
        </w:tc>
      </w:tr>
      <w:tr w:rsidR="006D5C9C" w:rsidRPr="00AF6A7A" w14:paraId="49B19C00" w14:textId="77777777" w:rsidTr="00297895">
        <w:tc>
          <w:tcPr>
            <w:tcW w:w="1619" w:type="dxa"/>
          </w:tcPr>
          <w:p w14:paraId="2F823E21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329643BE" w14:textId="77777777" w:rsidR="006D5C9C" w:rsidRPr="0040608A" w:rsidRDefault="00073D27" w:rsidP="00297895">
            <w:pPr>
              <w:spacing w:before="120" w:after="120"/>
              <w:ind w:hanging="2"/>
              <w:jc w:val="left"/>
            </w:pPr>
            <w:r>
              <w:t>Autenticação do usuário</w:t>
            </w:r>
          </w:p>
        </w:tc>
      </w:tr>
      <w:tr w:rsidR="006D5C9C" w14:paraId="4EE428E9" w14:textId="77777777" w:rsidTr="00297895">
        <w:tc>
          <w:tcPr>
            <w:tcW w:w="1619" w:type="dxa"/>
          </w:tcPr>
          <w:p w14:paraId="3DBA8CE2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38BB8E9F" w14:textId="77777777" w:rsidR="006D5C9C" w:rsidRDefault="00073D27" w:rsidP="00073D27">
            <w:pPr>
              <w:pStyle w:val="PargrafodaLista"/>
              <w:numPr>
                <w:ilvl w:val="0"/>
                <w:numId w:val="27"/>
              </w:numPr>
              <w:spacing w:before="120" w:after="120"/>
              <w:jc w:val="left"/>
            </w:pPr>
            <w:r>
              <w:t>Reconhecimento dos sinais através da câmera do celular</w:t>
            </w:r>
          </w:p>
          <w:p w14:paraId="0E5B3F68" w14:textId="77777777" w:rsidR="00073D27" w:rsidRDefault="00073D27" w:rsidP="00073D27">
            <w:pPr>
              <w:pStyle w:val="PargrafodaLista"/>
              <w:numPr>
                <w:ilvl w:val="0"/>
                <w:numId w:val="27"/>
              </w:numPr>
              <w:spacing w:before="120" w:after="120"/>
              <w:jc w:val="left"/>
            </w:pPr>
            <w:r>
              <w:t>Tradutor faz a tradução para o idioma especificado</w:t>
            </w:r>
          </w:p>
          <w:p w14:paraId="5D9C43DC" w14:textId="77777777" w:rsidR="00073D27" w:rsidRDefault="00073D27" w:rsidP="00073D27">
            <w:pPr>
              <w:pStyle w:val="PargrafodaLista"/>
              <w:numPr>
                <w:ilvl w:val="0"/>
                <w:numId w:val="27"/>
              </w:numPr>
              <w:spacing w:before="120" w:after="120"/>
              <w:jc w:val="left"/>
            </w:pPr>
            <w:r>
              <w:t>Avatar exibe os sinais traduzidos para o idioma do usuário</w:t>
            </w:r>
          </w:p>
        </w:tc>
      </w:tr>
      <w:tr w:rsidR="006D5C9C" w14:paraId="63CBFFD0" w14:textId="77777777" w:rsidTr="00297895">
        <w:tc>
          <w:tcPr>
            <w:tcW w:w="1619" w:type="dxa"/>
          </w:tcPr>
          <w:p w14:paraId="22025241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4E1A58C3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48B1F399" w14:textId="77777777" w:rsidTr="00297895">
        <w:tc>
          <w:tcPr>
            <w:tcW w:w="1619" w:type="dxa"/>
          </w:tcPr>
          <w:p w14:paraId="2421B9A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3CDB6B58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</w:tbl>
    <w:p w14:paraId="6DDB0C3F" w14:textId="77777777" w:rsidR="008349A1" w:rsidRDefault="008349A1" w:rsidP="00844D47"/>
    <w:p w14:paraId="0771BAA9" w14:textId="77777777" w:rsidR="008349A1" w:rsidRDefault="008349A1">
      <w:pPr>
        <w:suppressAutoHyphens w:val="0"/>
        <w:jc w:val="left"/>
      </w:pPr>
      <w:r>
        <w:br w:type="page"/>
      </w: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19"/>
        <w:gridCol w:w="7695"/>
      </w:tblGrid>
      <w:tr w:rsidR="006D5C9C" w14:paraId="44868D0F" w14:textId="77777777" w:rsidTr="006D5C9C">
        <w:tc>
          <w:tcPr>
            <w:tcW w:w="1619" w:type="dxa"/>
          </w:tcPr>
          <w:p w14:paraId="31129CE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lastRenderedPageBreak/>
              <w:t>Identificação</w:t>
            </w:r>
          </w:p>
        </w:tc>
        <w:tc>
          <w:tcPr>
            <w:tcW w:w="7695" w:type="dxa"/>
          </w:tcPr>
          <w:p w14:paraId="321AADB3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UC7</w:t>
            </w:r>
          </w:p>
        </w:tc>
      </w:tr>
      <w:tr w:rsidR="008349A1" w14:paraId="3FFB5C7A" w14:textId="77777777" w:rsidTr="006D5C9C">
        <w:tc>
          <w:tcPr>
            <w:tcW w:w="1619" w:type="dxa"/>
          </w:tcPr>
          <w:p w14:paraId="78DE5AE7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Ator</w:t>
            </w:r>
          </w:p>
        </w:tc>
        <w:tc>
          <w:tcPr>
            <w:tcW w:w="7695" w:type="dxa"/>
          </w:tcPr>
          <w:p w14:paraId="055243B0" w14:textId="77777777" w:rsidR="008349A1" w:rsidRDefault="008349A1" w:rsidP="00297895">
            <w:pPr>
              <w:spacing w:before="120" w:after="120"/>
              <w:ind w:hanging="2"/>
              <w:jc w:val="left"/>
            </w:pPr>
            <w:r>
              <w:t>Usuário</w:t>
            </w:r>
          </w:p>
        </w:tc>
      </w:tr>
      <w:tr w:rsidR="006D5C9C" w:rsidRPr="00AF6A7A" w14:paraId="4924D9F5" w14:textId="77777777" w:rsidTr="006D5C9C">
        <w:tc>
          <w:tcPr>
            <w:tcW w:w="1619" w:type="dxa"/>
          </w:tcPr>
          <w:p w14:paraId="29178E3C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Descrição</w:t>
            </w:r>
          </w:p>
        </w:tc>
        <w:tc>
          <w:tcPr>
            <w:tcW w:w="7695" w:type="dxa"/>
          </w:tcPr>
          <w:p w14:paraId="07B86C71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  <w:r>
              <w:t>Função de Cadastro</w:t>
            </w:r>
            <w:r w:rsidR="003E588F">
              <w:t xml:space="preserve"> / Login</w:t>
            </w:r>
          </w:p>
        </w:tc>
      </w:tr>
      <w:tr w:rsidR="006D5C9C" w:rsidRPr="00AF6A7A" w14:paraId="05D4EFDF" w14:textId="77777777" w:rsidTr="006D5C9C">
        <w:tc>
          <w:tcPr>
            <w:tcW w:w="1619" w:type="dxa"/>
          </w:tcPr>
          <w:p w14:paraId="25CA5A9B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Pré-condição</w:t>
            </w:r>
          </w:p>
        </w:tc>
        <w:tc>
          <w:tcPr>
            <w:tcW w:w="7695" w:type="dxa"/>
          </w:tcPr>
          <w:p w14:paraId="5F02B48A" w14:textId="77777777" w:rsidR="006D5C9C" w:rsidRPr="0040608A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3A65E32C" w14:textId="77777777" w:rsidTr="006D5C9C">
        <w:tc>
          <w:tcPr>
            <w:tcW w:w="1619" w:type="dxa"/>
          </w:tcPr>
          <w:p w14:paraId="5502FA67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normal</w:t>
            </w:r>
          </w:p>
        </w:tc>
        <w:tc>
          <w:tcPr>
            <w:tcW w:w="7695" w:type="dxa"/>
          </w:tcPr>
          <w:p w14:paraId="6E4D2AB1" w14:textId="77777777" w:rsidR="006D5C9C" w:rsidRDefault="003E588F" w:rsidP="003F493E">
            <w:pPr>
              <w:pStyle w:val="PargrafodaLista"/>
              <w:numPr>
                <w:ilvl w:val="0"/>
                <w:numId w:val="25"/>
              </w:numPr>
              <w:spacing w:before="120" w:after="120"/>
              <w:jc w:val="left"/>
            </w:pPr>
            <w:r>
              <w:t>Escolher uma opção de cadastro / login (Google, Facebook, e-mail e senha)</w:t>
            </w:r>
          </w:p>
          <w:p w14:paraId="216BAA02" w14:textId="77777777" w:rsidR="003E588F" w:rsidRDefault="003E588F" w:rsidP="003F493E">
            <w:pPr>
              <w:pStyle w:val="PargrafodaLista"/>
              <w:numPr>
                <w:ilvl w:val="0"/>
                <w:numId w:val="25"/>
              </w:numPr>
              <w:spacing w:before="120" w:after="120"/>
              <w:jc w:val="left"/>
            </w:pPr>
            <w:r>
              <w:t>Inserir dados de autenticação conforme a opção escolhida.</w:t>
            </w:r>
          </w:p>
        </w:tc>
      </w:tr>
      <w:tr w:rsidR="006D5C9C" w14:paraId="25E87FE9" w14:textId="77777777" w:rsidTr="006D5C9C">
        <w:tc>
          <w:tcPr>
            <w:tcW w:w="1619" w:type="dxa"/>
          </w:tcPr>
          <w:p w14:paraId="71C8DDA8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Pós-</w:t>
            </w:r>
            <w:proofErr w:type="spellStart"/>
            <w:r>
              <w:t>Condicão</w:t>
            </w:r>
            <w:proofErr w:type="spellEnd"/>
          </w:p>
        </w:tc>
        <w:tc>
          <w:tcPr>
            <w:tcW w:w="7695" w:type="dxa"/>
          </w:tcPr>
          <w:p w14:paraId="41EC6B98" w14:textId="77777777" w:rsidR="006D5C9C" w:rsidRDefault="006D5C9C" w:rsidP="00297895">
            <w:pPr>
              <w:spacing w:before="120" w:after="120"/>
              <w:ind w:hanging="2"/>
              <w:jc w:val="left"/>
            </w:pPr>
          </w:p>
        </w:tc>
      </w:tr>
      <w:tr w:rsidR="006D5C9C" w14:paraId="7187D37C" w14:textId="77777777" w:rsidTr="006D5C9C">
        <w:tc>
          <w:tcPr>
            <w:tcW w:w="1619" w:type="dxa"/>
          </w:tcPr>
          <w:p w14:paraId="637FD161" w14:textId="77777777" w:rsidR="006D5C9C" w:rsidRDefault="006D5C9C" w:rsidP="00297895">
            <w:pPr>
              <w:spacing w:before="120" w:after="120"/>
              <w:ind w:hanging="2"/>
              <w:jc w:val="left"/>
            </w:pPr>
            <w:r>
              <w:t>Fluxo alternativo</w:t>
            </w:r>
          </w:p>
        </w:tc>
        <w:tc>
          <w:tcPr>
            <w:tcW w:w="7695" w:type="dxa"/>
          </w:tcPr>
          <w:p w14:paraId="399057DF" w14:textId="77777777" w:rsidR="006D5C9C" w:rsidRDefault="003E588F" w:rsidP="003E588F">
            <w:pPr>
              <w:pStyle w:val="PargrafodaLista"/>
              <w:numPr>
                <w:ilvl w:val="0"/>
                <w:numId w:val="26"/>
              </w:numPr>
              <w:spacing w:before="120" w:after="120"/>
              <w:jc w:val="left"/>
            </w:pPr>
            <w:r>
              <w:t>Escolher opção de utilizar o aplicativo sem cadastro / login</w:t>
            </w:r>
          </w:p>
        </w:tc>
      </w:tr>
    </w:tbl>
    <w:p w14:paraId="02C93536" w14:textId="77777777" w:rsidR="006D5C9C" w:rsidRDefault="006D5C9C" w:rsidP="00844D47"/>
    <w:p w14:paraId="7C0B0126" w14:textId="77777777" w:rsidR="00A66DA1" w:rsidRDefault="00E866B3" w:rsidP="00A66DA1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bookmarkStart w:id="25" w:name="_Toc113649473"/>
      <w:r>
        <w:t>Modelagem da Especificação</w:t>
      </w:r>
      <w:bookmarkEnd w:id="25"/>
    </w:p>
    <w:p w14:paraId="4D381946" w14:textId="77777777" w:rsidR="00D5684B" w:rsidRPr="00D5684B" w:rsidRDefault="00D5684B" w:rsidP="00D5684B"/>
    <w:p w14:paraId="7C2E76C1" w14:textId="77777777" w:rsidR="00D5684B" w:rsidRDefault="00D5684B" w:rsidP="00D5684B">
      <w:pPr>
        <w:pStyle w:val="Ttulo2"/>
        <w:tabs>
          <w:tab w:val="clear" w:pos="5245"/>
          <w:tab w:val="num" w:pos="0"/>
        </w:tabs>
        <w:rPr>
          <w:i w:val="0"/>
        </w:rPr>
      </w:pPr>
      <w:bookmarkStart w:id="26" w:name="_Toc113649474"/>
      <w:r>
        <w:rPr>
          <w:i w:val="0"/>
        </w:rPr>
        <w:t>Componentes de Negócio</w:t>
      </w:r>
      <w:bookmarkEnd w:id="26"/>
    </w:p>
    <w:p w14:paraId="1D8ED2A3" w14:textId="77777777" w:rsidR="00157DC4" w:rsidRDefault="00157DC4" w:rsidP="00157DC4"/>
    <w:p w14:paraId="0B3368E5" w14:textId="77777777" w:rsidR="00073D27" w:rsidRDefault="008A4A61" w:rsidP="00157DC4">
      <w:r>
        <w:rPr>
          <w:noProof/>
        </w:rPr>
        <w:drawing>
          <wp:inline distT="0" distB="0" distL="0" distR="0" wp14:anchorId="75EDA24B" wp14:editId="387804DE">
            <wp:extent cx="2076450" cy="1714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DD13" w14:textId="77777777" w:rsidR="00073D27" w:rsidRDefault="00073D27">
      <w:pPr>
        <w:suppressAutoHyphens w:val="0"/>
        <w:jc w:val="left"/>
      </w:pPr>
      <w:r>
        <w:br w:type="page"/>
      </w:r>
    </w:p>
    <w:p w14:paraId="4F6D1178" w14:textId="77777777" w:rsidR="00D5684B" w:rsidRPr="00D5684B" w:rsidRDefault="00D5684B" w:rsidP="00D5684B">
      <w:pPr>
        <w:pStyle w:val="Ttulo2"/>
        <w:tabs>
          <w:tab w:val="clear" w:pos="5245"/>
          <w:tab w:val="num" w:pos="0"/>
        </w:tabs>
        <w:rPr>
          <w:i w:val="0"/>
        </w:rPr>
      </w:pPr>
      <w:bookmarkStart w:id="27" w:name="_Toc113649475"/>
      <w:r>
        <w:rPr>
          <w:i w:val="0"/>
        </w:rPr>
        <w:lastRenderedPageBreak/>
        <w:t>Componentes de Sistema</w:t>
      </w:r>
      <w:bookmarkEnd w:id="27"/>
    </w:p>
    <w:p w14:paraId="26441431" w14:textId="77777777" w:rsidR="00D5684B" w:rsidRDefault="00D5684B" w:rsidP="00D5684B"/>
    <w:p w14:paraId="1CC76F59" w14:textId="77777777" w:rsidR="00D5684B" w:rsidRPr="00D5684B" w:rsidRDefault="00DC0D1B" w:rsidP="00D5684B">
      <w:commentRangeStart w:id="28"/>
      <w:r>
        <w:rPr>
          <w:noProof/>
        </w:rPr>
        <w:drawing>
          <wp:inline distT="0" distB="0" distL="0" distR="0" wp14:anchorId="6F5F8898" wp14:editId="3F082827">
            <wp:extent cx="2686050" cy="1609725"/>
            <wp:effectExtent l="0" t="0" r="0" b="9525"/>
            <wp:docPr id="6" name="Imagem 6" descr="C:\Users\unifgishiki\Downloads\Comp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ifgishiki\Downloads\CompSistem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8"/>
      <w:r w:rsidR="009075D9">
        <w:rPr>
          <w:rStyle w:val="Refdecomentrio"/>
        </w:rPr>
        <w:commentReference w:id="28"/>
      </w:r>
    </w:p>
    <w:p w14:paraId="2A07711D" w14:textId="77777777" w:rsidR="00B61AC0" w:rsidRPr="00B61AC0" w:rsidRDefault="00B61AC0" w:rsidP="00B61AC0"/>
    <w:p w14:paraId="7A8B3FD2" w14:textId="77777777" w:rsidR="00D97BB4" w:rsidRDefault="00157DC4" w:rsidP="00ED6CC8">
      <w:pPr>
        <w:pStyle w:val="Ttulo2"/>
        <w:tabs>
          <w:tab w:val="clear" w:pos="5245"/>
          <w:tab w:val="num" w:pos="0"/>
        </w:tabs>
        <w:rPr>
          <w:i w:val="0"/>
        </w:rPr>
      </w:pPr>
      <w:r>
        <w:rPr>
          <w:i w:val="0"/>
        </w:rPr>
        <w:br w:type="page"/>
      </w:r>
      <w:bookmarkStart w:id="29" w:name="_Toc113649476"/>
      <w:commentRangeStart w:id="30"/>
      <w:r w:rsidR="00E866B3">
        <w:rPr>
          <w:i w:val="0"/>
        </w:rPr>
        <w:lastRenderedPageBreak/>
        <w:t xml:space="preserve">Operações das </w:t>
      </w:r>
      <w:r w:rsidR="00D5684B">
        <w:rPr>
          <w:i w:val="0"/>
        </w:rPr>
        <w:t>Interfaces de Negócio</w:t>
      </w:r>
      <w:bookmarkEnd w:id="29"/>
      <w:commentRangeEnd w:id="30"/>
      <w:r w:rsidR="003E16A1">
        <w:rPr>
          <w:rStyle w:val="Refdecomentrio"/>
          <w:b w:val="0"/>
          <w:bCs w:val="0"/>
          <w:i w:val="0"/>
          <w:iCs w:val="0"/>
        </w:rPr>
        <w:commentReference w:id="30"/>
      </w:r>
    </w:p>
    <w:p w14:paraId="4B1C56C5" w14:textId="77777777" w:rsidR="00B61AC0" w:rsidRDefault="00B61AC0" w:rsidP="00B61AC0"/>
    <w:p w14:paraId="1939AA98" w14:textId="77777777" w:rsidR="00DC0D1B" w:rsidRPr="00DC0D1B" w:rsidRDefault="00DC0D1B" w:rsidP="00B61AC0">
      <w:pPr>
        <w:rPr>
          <w:b/>
        </w:rPr>
      </w:pPr>
      <w:r w:rsidRPr="00DC0D1B">
        <w:rPr>
          <w:b/>
        </w:rPr>
        <w:t>Gerenciador de Usuários</w:t>
      </w:r>
    </w:p>
    <w:p w14:paraId="545259B1" w14:textId="77777777" w:rsidR="00DC0D1B" w:rsidRDefault="00DC0D1B" w:rsidP="00B61AC0"/>
    <w:p w14:paraId="7647B849" w14:textId="575DE1C9" w:rsidR="00E866B3" w:rsidDel="003E16A1" w:rsidRDefault="00DC0D1B" w:rsidP="00DC0D1B">
      <w:pPr>
        <w:pStyle w:val="PargrafodaLista"/>
        <w:numPr>
          <w:ilvl w:val="0"/>
          <w:numId w:val="28"/>
        </w:numPr>
        <w:rPr>
          <w:del w:id="31" w:author="Marco Isaias Alayo Chavez" w:date="2022-09-20T11:37:00Z"/>
        </w:rPr>
      </w:pPr>
      <w:del w:id="32" w:author="Marco Isaias Alayo Chavez" w:date="2022-09-20T11:37:00Z">
        <w:r w:rsidDel="003E16A1">
          <w:delText>Cadastrar Usuário</w:delText>
        </w:r>
      </w:del>
    </w:p>
    <w:p w14:paraId="3875B252" w14:textId="22D0FA8F" w:rsidR="00DC0D1B" w:rsidDel="003E16A1" w:rsidRDefault="008A4A61" w:rsidP="00DC0D1B">
      <w:pPr>
        <w:pStyle w:val="PargrafodaLista"/>
        <w:numPr>
          <w:ilvl w:val="0"/>
          <w:numId w:val="28"/>
        </w:numPr>
        <w:rPr>
          <w:del w:id="33" w:author="Marco Isaias Alayo Chavez" w:date="2022-09-20T11:37:00Z"/>
        </w:rPr>
      </w:pPr>
      <w:del w:id="34" w:author="Marco Isaias Alayo Chavez" w:date="2022-09-20T11:37:00Z">
        <w:r w:rsidDel="003E16A1">
          <w:delText>Atualizar Dados de Usuário</w:delText>
        </w:r>
      </w:del>
    </w:p>
    <w:p w14:paraId="1646B98D" w14:textId="2FE6820B" w:rsidR="008A4A61" w:rsidDel="003E16A1" w:rsidRDefault="008A4A61" w:rsidP="00DC0D1B">
      <w:pPr>
        <w:pStyle w:val="PargrafodaLista"/>
        <w:numPr>
          <w:ilvl w:val="0"/>
          <w:numId w:val="28"/>
        </w:numPr>
        <w:rPr>
          <w:del w:id="35" w:author="Marco Isaias Alayo Chavez" w:date="2022-09-20T11:37:00Z"/>
        </w:rPr>
      </w:pPr>
      <w:del w:id="36" w:author="Marco Isaias Alayo Chavez" w:date="2022-09-20T11:37:00Z">
        <w:r w:rsidDel="003E16A1">
          <w:delText>Autenticação</w:delText>
        </w:r>
      </w:del>
    </w:p>
    <w:p w14:paraId="32490DD2" w14:textId="77777777" w:rsidR="000C0111" w:rsidRDefault="000C0111" w:rsidP="00B61AC0"/>
    <w:p w14:paraId="37A40296" w14:textId="77777777" w:rsidR="008A4A61" w:rsidRDefault="008A4A61" w:rsidP="008A4A61">
      <w:pPr>
        <w:rPr>
          <w:b/>
        </w:rPr>
      </w:pPr>
      <w:r w:rsidRPr="008A4A61">
        <w:rPr>
          <w:b/>
        </w:rPr>
        <w:t xml:space="preserve">Gerenciador de </w:t>
      </w:r>
      <w:r>
        <w:rPr>
          <w:b/>
        </w:rPr>
        <w:t>Língua de Sinais</w:t>
      </w:r>
    </w:p>
    <w:p w14:paraId="2A041168" w14:textId="77777777" w:rsidR="008A4A61" w:rsidRDefault="008A4A61" w:rsidP="008A4A61">
      <w:pPr>
        <w:rPr>
          <w:b/>
        </w:rPr>
      </w:pPr>
    </w:p>
    <w:p w14:paraId="791C7F3F" w14:textId="54D081A5" w:rsidR="008A4A61" w:rsidRPr="008A4A61" w:rsidDel="003E16A1" w:rsidRDefault="008A4A61" w:rsidP="008A4A61">
      <w:pPr>
        <w:pStyle w:val="PargrafodaLista"/>
        <w:numPr>
          <w:ilvl w:val="0"/>
          <w:numId w:val="31"/>
        </w:numPr>
        <w:rPr>
          <w:del w:id="37" w:author="Marco Isaias Alayo Chavez" w:date="2022-09-20T11:37:00Z"/>
        </w:rPr>
      </w:pPr>
      <w:del w:id="38" w:author="Marco Isaias Alayo Chavez" w:date="2022-09-20T11:37:00Z">
        <w:r w:rsidDel="003E16A1">
          <w:delText>Seleção do Idioma</w:delText>
        </w:r>
      </w:del>
    </w:p>
    <w:p w14:paraId="554A8421" w14:textId="77777777" w:rsidR="000C0111" w:rsidRDefault="000C0111" w:rsidP="00B61AC0"/>
    <w:p w14:paraId="26BBC3BA" w14:textId="77777777" w:rsidR="00B61AC0" w:rsidRDefault="00E866B3" w:rsidP="00ED6CC8">
      <w:pPr>
        <w:pStyle w:val="Ttulo2"/>
        <w:tabs>
          <w:tab w:val="clear" w:pos="5245"/>
          <w:tab w:val="num" w:pos="0"/>
        </w:tabs>
        <w:rPr>
          <w:i w:val="0"/>
        </w:rPr>
      </w:pPr>
      <w:bookmarkStart w:id="39" w:name="_Toc113649477"/>
      <w:r>
        <w:rPr>
          <w:i w:val="0"/>
        </w:rPr>
        <w:t xml:space="preserve">Operações das </w:t>
      </w:r>
      <w:r w:rsidR="00D5684B">
        <w:rPr>
          <w:i w:val="0"/>
        </w:rPr>
        <w:t>Interface</w:t>
      </w:r>
      <w:r>
        <w:rPr>
          <w:i w:val="0"/>
        </w:rPr>
        <w:t>s</w:t>
      </w:r>
      <w:r w:rsidR="00D5684B">
        <w:rPr>
          <w:i w:val="0"/>
        </w:rPr>
        <w:t xml:space="preserve"> de Sistema</w:t>
      </w:r>
      <w:bookmarkEnd w:id="39"/>
    </w:p>
    <w:p w14:paraId="0C5072F7" w14:textId="77777777" w:rsidR="00E866B3" w:rsidRPr="00E866B3" w:rsidRDefault="00E866B3" w:rsidP="00E866B3"/>
    <w:p w14:paraId="055730A5" w14:textId="77777777" w:rsidR="008A4A61" w:rsidRPr="00DC0D1B" w:rsidRDefault="008A4A61" w:rsidP="008A4A61">
      <w:pPr>
        <w:rPr>
          <w:b/>
        </w:rPr>
      </w:pPr>
      <w:r w:rsidRPr="00DC0D1B">
        <w:rPr>
          <w:b/>
        </w:rPr>
        <w:t xml:space="preserve">Gerenciador de </w:t>
      </w:r>
      <w:r>
        <w:rPr>
          <w:b/>
        </w:rPr>
        <w:t>Tradução</w:t>
      </w:r>
    </w:p>
    <w:p w14:paraId="7CF1E548" w14:textId="77777777" w:rsidR="00361721" w:rsidRDefault="00361721" w:rsidP="00361721"/>
    <w:p w14:paraId="66F5F5F6" w14:textId="1CDF8147" w:rsidR="00361721" w:rsidDel="003E16A1" w:rsidRDefault="00361721" w:rsidP="00361721">
      <w:pPr>
        <w:pStyle w:val="PargrafodaLista"/>
        <w:numPr>
          <w:ilvl w:val="0"/>
          <w:numId w:val="36"/>
        </w:numPr>
        <w:rPr>
          <w:del w:id="40" w:author="Marco Isaias Alayo Chavez" w:date="2022-09-20T11:37:00Z"/>
        </w:rPr>
      </w:pPr>
      <w:del w:id="41" w:author="Marco Isaias Alayo Chavez" w:date="2022-09-20T11:37:00Z">
        <w:r w:rsidDel="003E16A1">
          <w:delText>Detecção dos gestos</w:delText>
        </w:r>
      </w:del>
    </w:p>
    <w:p w14:paraId="04E9D37C" w14:textId="569F67F4" w:rsidR="00361721" w:rsidDel="003E16A1" w:rsidRDefault="00361721" w:rsidP="00361721">
      <w:pPr>
        <w:pStyle w:val="PargrafodaLista"/>
        <w:numPr>
          <w:ilvl w:val="0"/>
          <w:numId w:val="36"/>
        </w:numPr>
        <w:rPr>
          <w:del w:id="42" w:author="Marco Isaias Alayo Chavez" w:date="2022-09-20T11:37:00Z"/>
        </w:rPr>
      </w:pPr>
      <w:del w:id="43" w:author="Marco Isaias Alayo Chavez" w:date="2022-09-20T11:37:00Z">
        <w:r w:rsidDel="003E16A1">
          <w:delText>Escolha da forma de tradução</w:delText>
        </w:r>
      </w:del>
    </w:p>
    <w:p w14:paraId="1962EBDB" w14:textId="77777777" w:rsidR="008A4A61" w:rsidRDefault="008A4A61" w:rsidP="008A4A61"/>
    <w:p w14:paraId="02FEDFB1" w14:textId="77777777" w:rsidR="008A4A61" w:rsidRPr="008A4A61" w:rsidRDefault="008A4A61" w:rsidP="008A4A61">
      <w:pPr>
        <w:rPr>
          <w:b/>
        </w:rPr>
      </w:pPr>
      <w:r w:rsidRPr="008A4A61">
        <w:rPr>
          <w:b/>
        </w:rPr>
        <w:t xml:space="preserve">Gerenciador de </w:t>
      </w:r>
      <w:r>
        <w:rPr>
          <w:b/>
        </w:rPr>
        <w:t>Avatar</w:t>
      </w:r>
    </w:p>
    <w:p w14:paraId="06D84672" w14:textId="77777777" w:rsidR="008A4A61" w:rsidRDefault="008A4A61" w:rsidP="008A4A61"/>
    <w:p w14:paraId="32133F49" w14:textId="1AEF5FF6" w:rsidR="00E866B3" w:rsidDel="003E16A1" w:rsidRDefault="008A4A61" w:rsidP="00D97BB4">
      <w:pPr>
        <w:pStyle w:val="PargrafodaLista"/>
        <w:numPr>
          <w:ilvl w:val="0"/>
          <w:numId w:val="33"/>
        </w:numPr>
        <w:rPr>
          <w:del w:id="44" w:author="Marco Isaias Alayo Chavez" w:date="2022-09-20T11:37:00Z"/>
        </w:rPr>
      </w:pPr>
      <w:del w:id="45" w:author="Marco Isaias Alayo Chavez" w:date="2022-09-20T11:37:00Z">
        <w:r w:rsidDel="003E16A1">
          <w:delText>Exibe os gestos através do Avatar</w:delText>
        </w:r>
      </w:del>
    </w:p>
    <w:p w14:paraId="276FA303" w14:textId="77777777" w:rsidR="000C0111" w:rsidRDefault="000C0111" w:rsidP="00D97BB4"/>
    <w:p w14:paraId="00CD69F8" w14:textId="77777777" w:rsidR="000C3257" w:rsidRDefault="00D5684B" w:rsidP="004F0729">
      <w:pPr>
        <w:pStyle w:val="Ttulo1"/>
      </w:pPr>
      <w:bookmarkStart w:id="46" w:name="_Toc113649478"/>
      <w:r>
        <w:t xml:space="preserve">Diagrama de Arquitetura de </w:t>
      </w:r>
      <w:commentRangeStart w:id="47"/>
      <w:r>
        <w:t>Componentes</w:t>
      </w:r>
      <w:bookmarkEnd w:id="46"/>
      <w:commentRangeEnd w:id="47"/>
      <w:r w:rsidR="003E16A1">
        <w:rPr>
          <w:rStyle w:val="Refdecomentrio"/>
          <w:b w:val="0"/>
          <w:bCs w:val="0"/>
          <w:kern w:val="0"/>
        </w:rPr>
        <w:commentReference w:id="47"/>
      </w:r>
    </w:p>
    <w:p w14:paraId="63670FF1" w14:textId="77777777" w:rsidR="00EE2412" w:rsidRDefault="00EE2412" w:rsidP="00EE2412"/>
    <w:p w14:paraId="03DB85A2" w14:textId="77777777" w:rsidR="00844D47" w:rsidRDefault="00844D47" w:rsidP="00EE2412">
      <w:r>
        <w:t>Colocar aqui o diagrama de arquitetura mostrando o relacionamento entre os componentes de sistema e de negócio.</w:t>
      </w:r>
    </w:p>
    <w:p w14:paraId="17A23C7F" w14:textId="77777777" w:rsidR="000C0111" w:rsidRPr="00EE2412" w:rsidRDefault="000C0111" w:rsidP="00EE2412"/>
    <w:sectPr w:rsidR="000C0111" w:rsidRPr="00EE2412" w:rsidSect="007250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rco Isaias Alayo Chavez" w:date="2022-09-20T11:05:00Z" w:initials="MIAC">
    <w:p w14:paraId="5E885CBF" w14:textId="77777777" w:rsidR="00E7247A" w:rsidRDefault="00E7247A" w:rsidP="00FD5C96">
      <w:pPr>
        <w:pStyle w:val="Textodecomentrio"/>
        <w:jc w:val="left"/>
      </w:pPr>
      <w:r>
        <w:rPr>
          <w:rStyle w:val="Refdecomentrio"/>
        </w:rPr>
        <w:annotationRef/>
      </w:r>
      <w:r>
        <w:t>Qual o objetivo do documento?????</w:t>
      </w:r>
    </w:p>
  </w:comment>
  <w:comment w:id="20" w:author="Marco Isaias Alayo Chavez" w:date="2022-09-20T11:15:00Z" w:initials="MIAC">
    <w:p w14:paraId="5AA171CC" w14:textId="77777777" w:rsidR="009075D9" w:rsidRDefault="009075D9" w:rsidP="00046450">
      <w:pPr>
        <w:pStyle w:val="Textodecomentrio"/>
        <w:jc w:val="left"/>
      </w:pPr>
      <w:r>
        <w:rPr>
          <w:rStyle w:val="Refdecomentrio"/>
        </w:rPr>
        <w:annotationRef/>
      </w:r>
      <w:r>
        <w:t>O diagrama não está consistente com a especificação do caso de uso UC-06</w:t>
      </w:r>
    </w:p>
  </w:comment>
  <w:comment w:id="22" w:author="Marco Isaias Alayo Chavez" w:date="2022-09-20T11:10:00Z" w:initials="MIAC">
    <w:p w14:paraId="34B76565" w14:textId="05F50FDE" w:rsidR="008D72BB" w:rsidRDefault="008D72BB" w:rsidP="00411FA7">
      <w:pPr>
        <w:pStyle w:val="Textodecomentrio"/>
        <w:jc w:val="left"/>
      </w:pPr>
      <w:r>
        <w:rPr>
          <w:rStyle w:val="Refdecomentrio"/>
        </w:rPr>
        <w:annotationRef/>
      </w:r>
      <w:r>
        <w:t>Isto aqui é um simples tardutor de texto???</w:t>
      </w:r>
    </w:p>
  </w:comment>
  <w:comment w:id="23" w:author="Marco Isaias Alayo Chavez" w:date="2022-09-20T11:13:00Z" w:initials="MIAC">
    <w:p w14:paraId="2CD23B57" w14:textId="77777777" w:rsidR="008D72BB" w:rsidRDefault="008D72BB">
      <w:pPr>
        <w:pStyle w:val="Textodecomentrio"/>
        <w:jc w:val="left"/>
      </w:pPr>
      <w:r>
        <w:rPr>
          <w:rStyle w:val="Refdecomentrio"/>
        </w:rPr>
        <w:annotationRef/>
      </w:r>
      <w:r>
        <w:t>Ator sistema????? Não existe ator sistema.</w:t>
      </w:r>
    </w:p>
    <w:p w14:paraId="3472361B" w14:textId="77777777" w:rsidR="008D72BB" w:rsidRDefault="008D72BB" w:rsidP="004B1463">
      <w:pPr>
        <w:pStyle w:val="Textodecomentrio"/>
        <w:jc w:val="left"/>
      </w:pPr>
      <w:r>
        <w:t>O sistema é o sistema de tradução representado pelos seus casos de uso.</w:t>
      </w:r>
    </w:p>
  </w:comment>
  <w:comment w:id="24" w:author="Marco Isaias Alayo Chavez" w:date="2022-09-20T11:13:00Z" w:initials="MIAC">
    <w:p w14:paraId="32E7D48A" w14:textId="77777777" w:rsidR="008D72BB" w:rsidRDefault="008D72BB" w:rsidP="00924AE1">
      <w:pPr>
        <w:pStyle w:val="Textodecomentrio"/>
        <w:jc w:val="left"/>
      </w:pPr>
      <w:r>
        <w:rPr>
          <w:rStyle w:val="Refdecomentrio"/>
        </w:rPr>
        <w:annotationRef/>
      </w:r>
      <w:r>
        <w:t>O avatar já aparece nos casos de uso 1, 2 e 3.....</w:t>
      </w:r>
    </w:p>
  </w:comment>
  <w:comment w:id="28" w:author="Marco Isaias Alayo Chavez" w:date="2022-09-20T11:17:00Z" w:initials="MIAC">
    <w:p w14:paraId="29F415E6" w14:textId="77777777" w:rsidR="009075D9" w:rsidRDefault="009075D9">
      <w:pPr>
        <w:pStyle w:val="Textodecomentrio"/>
        <w:jc w:val="left"/>
      </w:pPr>
      <w:r>
        <w:rPr>
          <w:rStyle w:val="Refdecomentrio"/>
        </w:rPr>
        <w:annotationRef/>
      </w:r>
      <w:r>
        <w:t>E a tradução de Sinais para voz e tradução de Sinais para texto???</w:t>
      </w:r>
    </w:p>
    <w:p w14:paraId="0C3525BB" w14:textId="77777777" w:rsidR="009075D9" w:rsidRDefault="009075D9" w:rsidP="00327A67">
      <w:pPr>
        <w:pStyle w:val="Textodecomentrio"/>
        <w:jc w:val="left"/>
      </w:pPr>
      <w:r>
        <w:t>Somente teremos sinais para sinais???</w:t>
      </w:r>
    </w:p>
  </w:comment>
  <w:comment w:id="30" w:author="Marco Isaias Alayo Chavez" w:date="2022-09-20T11:37:00Z" w:initials="MIAC">
    <w:p w14:paraId="58A7101B" w14:textId="77777777" w:rsidR="003E16A1" w:rsidRDefault="003E16A1" w:rsidP="00840CB8">
      <w:pPr>
        <w:pStyle w:val="Textodecomentrio"/>
        <w:jc w:val="left"/>
      </w:pPr>
      <w:r>
        <w:rPr>
          <w:rStyle w:val="Refdecomentrio"/>
        </w:rPr>
        <w:annotationRef/>
      </w:r>
      <w:r>
        <w:t>Operações são especificadas como métodos e com a descrição de parâmetros de entrada.</w:t>
      </w:r>
    </w:p>
  </w:comment>
  <w:comment w:id="47" w:author="Marco Isaias Alayo Chavez" w:date="2022-09-20T11:38:00Z" w:initials="MIAC">
    <w:p w14:paraId="4EC31FE3" w14:textId="77777777" w:rsidR="003E16A1" w:rsidRDefault="003E16A1" w:rsidP="004A43C7">
      <w:pPr>
        <w:pStyle w:val="Textodecomentrio"/>
        <w:jc w:val="left"/>
      </w:pPr>
      <w:r>
        <w:rPr>
          <w:rStyle w:val="Refdecomentrio"/>
        </w:rPr>
        <w:annotationRef/>
      </w:r>
      <w:r>
        <w:t>E o diagrama de componentes???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885CBF" w15:done="0"/>
  <w15:commentEx w15:paraId="5AA171CC" w15:done="0"/>
  <w15:commentEx w15:paraId="34B76565" w15:done="0"/>
  <w15:commentEx w15:paraId="3472361B" w15:done="0"/>
  <w15:commentEx w15:paraId="32E7D48A" w15:done="0"/>
  <w15:commentEx w15:paraId="0C3525BB" w15:done="0"/>
  <w15:commentEx w15:paraId="58A7101B" w15:done="0"/>
  <w15:commentEx w15:paraId="4EC31F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41CFC" w16cex:dateUtc="2022-09-20T14:05:00Z"/>
  <w16cex:commentExtensible w16cex:durableId="26D41F4A" w16cex:dateUtc="2022-09-20T14:15:00Z"/>
  <w16cex:commentExtensible w16cex:durableId="26D41E20" w16cex:dateUtc="2022-09-20T14:10:00Z"/>
  <w16cex:commentExtensible w16cex:durableId="26D41ED9" w16cex:dateUtc="2022-09-20T14:13:00Z"/>
  <w16cex:commentExtensible w16cex:durableId="26D41EF0" w16cex:dateUtc="2022-09-20T14:13:00Z"/>
  <w16cex:commentExtensible w16cex:durableId="26D41FD2" w16cex:dateUtc="2022-09-20T14:17:00Z"/>
  <w16cex:commentExtensible w16cex:durableId="26D4246C" w16cex:dateUtc="2022-09-20T14:37:00Z"/>
  <w16cex:commentExtensible w16cex:durableId="26D4249A" w16cex:dateUtc="2022-09-20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885CBF" w16cid:durableId="26D41CFC"/>
  <w16cid:commentId w16cid:paraId="5AA171CC" w16cid:durableId="26D41F4A"/>
  <w16cid:commentId w16cid:paraId="34B76565" w16cid:durableId="26D41E20"/>
  <w16cid:commentId w16cid:paraId="3472361B" w16cid:durableId="26D41ED9"/>
  <w16cid:commentId w16cid:paraId="32E7D48A" w16cid:durableId="26D41EF0"/>
  <w16cid:commentId w16cid:paraId="0C3525BB" w16cid:durableId="26D41FD2"/>
  <w16cid:commentId w16cid:paraId="58A7101B" w16cid:durableId="26D4246C"/>
  <w16cid:commentId w16cid:paraId="4EC31FE3" w16cid:durableId="26D424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80CE" w14:textId="77777777" w:rsidR="009F5B65" w:rsidRDefault="009F5B65">
      <w:r>
        <w:separator/>
      </w:r>
    </w:p>
  </w:endnote>
  <w:endnote w:type="continuationSeparator" w:id="0">
    <w:p w14:paraId="1377600A" w14:textId="77777777" w:rsidR="009F5B65" w:rsidRDefault="009F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BBD1" w14:textId="77777777" w:rsidR="00161A27" w:rsidRDefault="00161A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7222" w14:textId="77777777" w:rsidR="002F0E81" w:rsidRDefault="002664CB" w:rsidP="008C2AE5">
    <w:pPr>
      <w:pBdr>
        <w:top w:val="single" w:sz="4" w:space="1" w:color="auto"/>
      </w:pBdr>
    </w:pPr>
    <w:r>
      <w:t xml:space="preserve">ESBC: </w:t>
    </w:r>
    <w:r w:rsidR="00353DE7">
      <w:t>Modelagem Domínio e Especificação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3F64" w14:textId="77777777" w:rsidR="00161A27" w:rsidRDefault="00161A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9409A" w14:textId="77777777" w:rsidR="009F5B65" w:rsidRDefault="009F5B65">
      <w:r>
        <w:separator/>
      </w:r>
    </w:p>
  </w:footnote>
  <w:footnote w:type="continuationSeparator" w:id="0">
    <w:p w14:paraId="3908F8D3" w14:textId="77777777" w:rsidR="009F5B65" w:rsidRDefault="009F5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2A0B" w14:textId="77777777" w:rsidR="00161A27" w:rsidRDefault="00161A2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14:paraId="27054FDE" w14:textId="77777777" w:rsidTr="003474F5">
      <w:trPr>
        <w:trHeight w:val="1651"/>
        <w:jc w:val="center"/>
      </w:trPr>
      <w:tc>
        <w:tcPr>
          <w:tcW w:w="1533" w:type="dxa"/>
        </w:tcPr>
        <w:p w14:paraId="0E061B43" w14:textId="77777777" w:rsidR="002F0E81" w:rsidRDefault="00161A27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74755073" wp14:editId="539C466F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5" name="Image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1B5087A6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</w:rPr>
          </w:pPr>
          <w:r w:rsidRPr="00435EF8">
            <w:rPr>
              <w:b/>
              <w:sz w:val="32"/>
              <w:szCs w:val="32"/>
            </w:rPr>
            <w:t>CENTRO UNIVERSITÁRIO FEI</w:t>
          </w:r>
        </w:p>
        <w:p w14:paraId="7B70A885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</w:rPr>
          </w:pPr>
          <w:r>
            <w:rPr>
              <w:sz w:val="16"/>
            </w:rPr>
            <w:t>A</w:t>
          </w:r>
          <w:r w:rsidRPr="00435EF8">
            <w:rPr>
              <w:sz w:val="20"/>
              <w:szCs w:val="20"/>
            </w:rPr>
            <w:t>venida Humberto de Alencar Castelo Branco, 3972, CEP: 09850-901 São Ber</w:t>
          </w:r>
          <w:r>
            <w:rPr>
              <w:sz w:val="20"/>
              <w:szCs w:val="20"/>
            </w:rPr>
            <w:t>nar</w:t>
          </w:r>
          <w:r w:rsidRPr="00435EF8">
            <w:rPr>
              <w:sz w:val="20"/>
              <w:szCs w:val="20"/>
            </w:rPr>
            <w:t>do do Campo</w:t>
          </w:r>
        </w:p>
        <w:p w14:paraId="2BFDDF84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</w:rPr>
          </w:pPr>
          <w:r w:rsidRPr="003474F5">
            <w:rPr>
              <w:sz w:val="20"/>
              <w:szCs w:val="20"/>
            </w:rPr>
            <w:t>Telefone: (011) 4353-2900     Fax (011) 4109-5994</w:t>
          </w:r>
        </w:p>
        <w:p w14:paraId="4574A5B1" w14:textId="77777777" w:rsidR="002F0E81" w:rsidRDefault="002F0E81" w:rsidP="002101E2">
          <w:pPr>
            <w:pBdr>
              <w:top w:val="single" w:sz="4" w:space="1" w:color="000000"/>
            </w:pBdr>
            <w:jc w:val="center"/>
          </w:pPr>
          <w:r>
            <w:t>Curso de Ciências da Computação</w:t>
          </w:r>
        </w:p>
      </w:tc>
    </w:tr>
  </w:tbl>
  <w:p w14:paraId="11D5C5F4" w14:textId="77777777" w:rsidR="002F0E81" w:rsidRDefault="002F0E81" w:rsidP="0044002D">
    <w:pPr>
      <w:pStyle w:val="Cabealho"/>
    </w:pPr>
  </w:p>
  <w:p w14:paraId="5117CDFF" w14:textId="77777777" w:rsidR="002F0E81" w:rsidRPr="0044002D" w:rsidRDefault="002F0E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E993" w14:textId="77777777" w:rsidR="00161A27" w:rsidRDefault="00161A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6910AA4"/>
    <w:multiLevelType w:val="hybridMultilevel"/>
    <w:tmpl w:val="BC8CC69A"/>
    <w:lvl w:ilvl="0" w:tplc="61CAF48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80259"/>
    <w:multiLevelType w:val="hybridMultilevel"/>
    <w:tmpl w:val="AA3893E2"/>
    <w:lvl w:ilvl="0" w:tplc="B3D0E4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F4BBA"/>
    <w:multiLevelType w:val="hybridMultilevel"/>
    <w:tmpl w:val="E5F0ED1A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BF2426A"/>
    <w:multiLevelType w:val="hybridMultilevel"/>
    <w:tmpl w:val="888E2D0A"/>
    <w:lvl w:ilvl="0" w:tplc="397CD01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2" w15:restartNumberingAfterBreak="0">
    <w:nsid w:val="2889578C"/>
    <w:multiLevelType w:val="hybridMultilevel"/>
    <w:tmpl w:val="5E6CDAD2"/>
    <w:lvl w:ilvl="0" w:tplc="951E206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3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C1519"/>
    <w:multiLevelType w:val="hybridMultilevel"/>
    <w:tmpl w:val="7BFCFEA2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</w:lvl>
    <w:lvl w:ilvl="3" w:tplc="0416000F" w:tentative="1">
      <w:start w:val="1"/>
      <w:numFmt w:val="decimal"/>
      <w:lvlText w:val="%4."/>
      <w:lvlJc w:val="left"/>
      <w:pPr>
        <w:ind w:left="3449" w:hanging="360"/>
      </w:p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</w:lvl>
    <w:lvl w:ilvl="6" w:tplc="0416000F" w:tentative="1">
      <w:start w:val="1"/>
      <w:numFmt w:val="decimal"/>
      <w:lvlText w:val="%7."/>
      <w:lvlJc w:val="left"/>
      <w:pPr>
        <w:ind w:left="5609" w:hanging="360"/>
      </w:p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5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D4947"/>
    <w:multiLevelType w:val="hybridMultilevel"/>
    <w:tmpl w:val="B9929D9C"/>
    <w:lvl w:ilvl="0" w:tplc="67CC836E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7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D73212A"/>
    <w:multiLevelType w:val="hybridMultilevel"/>
    <w:tmpl w:val="37AE8850"/>
    <w:lvl w:ilvl="0" w:tplc="CD4447F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0" w15:restartNumberingAfterBreak="0">
    <w:nsid w:val="3FF1414F"/>
    <w:multiLevelType w:val="hybridMultilevel"/>
    <w:tmpl w:val="EFAA012C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3" w15:restartNumberingAfterBreak="0">
    <w:nsid w:val="52AA0E10"/>
    <w:multiLevelType w:val="hybridMultilevel"/>
    <w:tmpl w:val="AB7679FE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2E616D8"/>
    <w:multiLevelType w:val="hybridMultilevel"/>
    <w:tmpl w:val="405C8418"/>
    <w:lvl w:ilvl="0" w:tplc="B3D0E4FC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5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752D7F"/>
    <w:multiLevelType w:val="hybridMultilevel"/>
    <w:tmpl w:val="1AC8F2CC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</w:lvl>
    <w:lvl w:ilvl="3" w:tplc="0416000F" w:tentative="1">
      <w:start w:val="1"/>
      <w:numFmt w:val="decimal"/>
      <w:lvlText w:val="%4."/>
      <w:lvlJc w:val="left"/>
      <w:pPr>
        <w:ind w:left="3449" w:hanging="360"/>
      </w:p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</w:lvl>
    <w:lvl w:ilvl="6" w:tplc="0416000F" w:tentative="1">
      <w:start w:val="1"/>
      <w:numFmt w:val="decimal"/>
      <w:lvlText w:val="%7."/>
      <w:lvlJc w:val="left"/>
      <w:pPr>
        <w:ind w:left="5609" w:hanging="360"/>
      </w:p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27" w15:restartNumberingAfterBreak="0">
    <w:nsid w:val="64920A04"/>
    <w:multiLevelType w:val="hybridMultilevel"/>
    <w:tmpl w:val="C59A2972"/>
    <w:lvl w:ilvl="0" w:tplc="A09ACE7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8" w15:restartNumberingAfterBreak="0">
    <w:nsid w:val="68B369F7"/>
    <w:multiLevelType w:val="hybridMultilevel"/>
    <w:tmpl w:val="38989626"/>
    <w:lvl w:ilvl="0" w:tplc="B95C88D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9" w15:restartNumberingAfterBreak="0">
    <w:nsid w:val="692D2F11"/>
    <w:multiLevelType w:val="hybridMultilevel"/>
    <w:tmpl w:val="D50817D8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</w:lvl>
    <w:lvl w:ilvl="3" w:tplc="0416000F" w:tentative="1">
      <w:start w:val="1"/>
      <w:numFmt w:val="decimal"/>
      <w:lvlText w:val="%4."/>
      <w:lvlJc w:val="left"/>
      <w:pPr>
        <w:ind w:left="3449" w:hanging="360"/>
      </w:p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</w:lvl>
    <w:lvl w:ilvl="6" w:tplc="0416000F" w:tentative="1">
      <w:start w:val="1"/>
      <w:numFmt w:val="decimal"/>
      <w:lvlText w:val="%7."/>
      <w:lvlJc w:val="left"/>
      <w:pPr>
        <w:ind w:left="5609" w:hanging="360"/>
      </w:p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30" w15:restartNumberingAfterBreak="0">
    <w:nsid w:val="6B963A9C"/>
    <w:multiLevelType w:val="hybridMultilevel"/>
    <w:tmpl w:val="6FA22972"/>
    <w:lvl w:ilvl="0" w:tplc="0C94D9E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387069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B0850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7CCA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3C9E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1ECC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6B2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2C80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208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8E46D7"/>
    <w:multiLevelType w:val="hybridMultilevel"/>
    <w:tmpl w:val="D6BEECDE"/>
    <w:lvl w:ilvl="0" w:tplc="B3D0E4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4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E96834"/>
    <w:multiLevelType w:val="hybridMultilevel"/>
    <w:tmpl w:val="DAB636A2"/>
    <w:lvl w:ilvl="0" w:tplc="B3D0E4FC">
      <w:start w:val="1"/>
      <w:numFmt w:val="decimal"/>
      <w:lvlText w:val="%1."/>
      <w:lvlJc w:val="left"/>
      <w:pPr>
        <w:ind w:left="10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5951240">
    <w:abstractNumId w:val="1"/>
  </w:num>
  <w:num w:numId="2" w16cid:durableId="204291006">
    <w:abstractNumId w:val="2"/>
  </w:num>
  <w:num w:numId="3" w16cid:durableId="1623268572">
    <w:abstractNumId w:val="3"/>
  </w:num>
  <w:num w:numId="4" w16cid:durableId="107046581">
    <w:abstractNumId w:val="4"/>
  </w:num>
  <w:num w:numId="5" w16cid:durableId="1259484713">
    <w:abstractNumId w:val="5"/>
  </w:num>
  <w:num w:numId="6" w16cid:durableId="2129280531">
    <w:abstractNumId w:val="6"/>
  </w:num>
  <w:num w:numId="7" w16cid:durableId="10186944">
    <w:abstractNumId w:val="34"/>
  </w:num>
  <w:num w:numId="8" w16cid:durableId="16080142">
    <w:abstractNumId w:val="8"/>
  </w:num>
  <w:num w:numId="9" w16cid:durableId="823198463">
    <w:abstractNumId w:val="30"/>
  </w:num>
  <w:num w:numId="10" w16cid:durableId="1651902794">
    <w:abstractNumId w:val="33"/>
  </w:num>
  <w:num w:numId="11" w16cid:durableId="1650549592">
    <w:abstractNumId w:val="22"/>
  </w:num>
  <w:num w:numId="12" w16cid:durableId="2135715122">
    <w:abstractNumId w:val="31"/>
  </w:num>
  <w:num w:numId="13" w16cid:durableId="521437114">
    <w:abstractNumId w:val="13"/>
  </w:num>
  <w:num w:numId="14" w16cid:durableId="304356291">
    <w:abstractNumId w:val="15"/>
  </w:num>
  <w:num w:numId="15" w16cid:durableId="266036416">
    <w:abstractNumId w:val="18"/>
  </w:num>
  <w:num w:numId="16" w16cid:durableId="159002421">
    <w:abstractNumId w:val="17"/>
  </w:num>
  <w:num w:numId="17" w16cid:durableId="1256742457">
    <w:abstractNumId w:val="21"/>
  </w:num>
  <w:num w:numId="18" w16cid:durableId="1018309389">
    <w:abstractNumId w:val="0"/>
  </w:num>
  <w:num w:numId="19" w16cid:durableId="273220010">
    <w:abstractNumId w:val="25"/>
  </w:num>
  <w:num w:numId="20" w16cid:durableId="1393694368">
    <w:abstractNumId w:val="19"/>
  </w:num>
  <w:num w:numId="21" w16cid:durableId="1842620916">
    <w:abstractNumId w:val="28"/>
  </w:num>
  <w:num w:numId="22" w16cid:durableId="716588626">
    <w:abstractNumId w:val="7"/>
  </w:num>
  <w:num w:numId="23" w16cid:durableId="1052997516">
    <w:abstractNumId w:val="12"/>
  </w:num>
  <w:num w:numId="24" w16cid:durableId="1956403585">
    <w:abstractNumId w:val="16"/>
  </w:num>
  <w:num w:numId="25" w16cid:durableId="44838337">
    <w:abstractNumId w:val="27"/>
  </w:num>
  <w:num w:numId="26" w16cid:durableId="1561206811">
    <w:abstractNumId w:val="11"/>
  </w:num>
  <w:num w:numId="27" w16cid:durableId="1886720253">
    <w:abstractNumId w:val="24"/>
  </w:num>
  <w:num w:numId="28" w16cid:durableId="957638293">
    <w:abstractNumId w:val="26"/>
  </w:num>
  <w:num w:numId="29" w16cid:durableId="139158589">
    <w:abstractNumId w:val="35"/>
  </w:num>
  <w:num w:numId="30" w16cid:durableId="1829131412">
    <w:abstractNumId w:val="14"/>
  </w:num>
  <w:num w:numId="31" w16cid:durableId="1172066384">
    <w:abstractNumId w:val="23"/>
  </w:num>
  <w:num w:numId="32" w16cid:durableId="1341929884">
    <w:abstractNumId w:val="10"/>
  </w:num>
  <w:num w:numId="33" w16cid:durableId="1267541514">
    <w:abstractNumId w:val="29"/>
  </w:num>
  <w:num w:numId="34" w16cid:durableId="877199774">
    <w:abstractNumId w:val="32"/>
  </w:num>
  <w:num w:numId="35" w16cid:durableId="301621222">
    <w:abstractNumId w:val="9"/>
  </w:num>
  <w:num w:numId="36" w16cid:durableId="1944147094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04A24"/>
    <w:rsid w:val="00016E22"/>
    <w:rsid w:val="0002255E"/>
    <w:rsid w:val="0004121A"/>
    <w:rsid w:val="0006417F"/>
    <w:rsid w:val="00065EBF"/>
    <w:rsid w:val="00073D27"/>
    <w:rsid w:val="000C0111"/>
    <w:rsid w:val="000C242C"/>
    <w:rsid w:val="000C3257"/>
    <w:rsid w:val="000D7557"/>
    <w:rsid w:val="00152230"/>
    <w:rsid w:val="00155493"/>
    <w:rsid w:val="00157DC4"/>
    <w:rsid w:val="00161A27"/>
    <w:rsid w:val="001E7D46"/>
    <w:rsid w:val="002101E2"/>
    <w:rsid w:val="002646EC"/>
    <w:rsid w:val="002664CB"/>
    <w:rsid w:val="00280F39"/>
    <w:rsid w:val="00286B45"/>
    <w:rsid w:val="00294CFE"/>
    <w:rsid w:val="002A67E3"/>
    <w:rsid w:val="002C578F"/>
    <w:rsid w:val="002E097E"/>
    <w:rsid w:val="002F0E81"/>
    <w:rsid w:val="002F6DA5"/>
    <w:rsid w:val="00342E76"/>
    <w:rsid w:val="00344C9F"/>
    <w:rsid w:val="003474F5"/>
    <w:rsid w:val="00352F47"/>
    <w:rsid w:val="00353DE7"/>
    <w:rsid w:val="00361721"/>
    <w:rsid w:val="003B676F"/>
    <w:rsid w:val="003D22AA"/>
    <w:rsid w:val="003D2543"/>
    <w:rsid w:val="003E16A1"/>
    <w:rsid w:val="003E197E"/>
    <w:rsid w:val="003E588F"/>
    <w:rsid w:val="003F493E"/>
    <w:rsid w:val="00406C33"/>
    <w:rsid w:val="004307C4"/>
    <w:rsid w:val="00435EF8"/>
    <w:rsid w:val="0044002D"/>
    <w:rsid w:val="00452FD9"/>
    <w:rsid w:val="004F0729"/>
    <w:rsid w:val="00516784"/>
    <w:rsid w:val="00516A76"/>
    <w:rsid w:val="00525BCF"/>
    <w:rsid w:val="00553C7F"/>
    <w:rsid w:val="005D234A"/>
    <w:rsid w:val="005D38BD"/>
    <w:rsid w:val="00621FBC"/>
    <w:rsid w:val="00641079"/>
    <w:rsid w:val="006931B6"/>
    <w:rsid w:val="0069424A"/>
    <w:rsid w:val="006A0E8B"/>
    <w:rsid w:val="006A16AD"/>
    <w:rsid w:val="006D5C9C"/>
    <w:rsid w:val="006F3548"/>
    <w:rsid w:val="007075F6"/>
    <w:rsid w:val="00723A8A"/>
    <w:rsid w:val="0072500A"/>
    <w:rsid w:val="0075779E"/>
    <w:rsid w:val="007577E7"/>
    <w:rsid w:val="007628F7"/>
    <w:rsid w:val="007831F8"/>
    <w:rsid w:val="007B7814"/>
    <w:rsid w:val="007E2C5A"/>
    <w:rsid w:val="007E6EE9"/>
    <w:rsid w:val="008119A3"/>
    <w:rsid w:val="008127B5"/>
    <w:rsid w:val="008349A1"/>
    <w:rsid w:val="00844D47"/>
    <w:rsid w:val="00851F4E"/>
    <w:rsid w:val="00857CF0"/>
    <w:rsid w:val="00873422"/>
    <w:rsid w:val="008A4A61"/>
    <w:rsid w:val="008C2AE5"/>
    <w:rsid w:val="008D2C0F"/>
    <w:rsid w:val="008D72BB"/>
    <w:rsid w:val="009075D9"/>
    <w:rsid w:val="00910CC8"/>
    <w:rsid w:val="0099310E"/>
    <w:rsid w:val="00996AE3"/>
    <w:rsid w:val="009A1F09"/>
    <w:rsid w:val="009D3A7E"/>
    <w:rsid w:val="009D50EA"/>
    <w:rsid w:val="009E356E"/>
    <w:rsid w:val="009F5B65"/>
    <w:rsid w:val="00A048F5"/>
    <w:rsid w:val="00A11686"/>
    <w:rsid w:val="00A16B27"/>
    <w:rsid w:val="00A47FAD"/>
    <w:rsid w:val="00A5015C"/>
    <w:rsid w:val="00A64F66"/>
    <w:rsid w:val="00A666EB"/>
    <w:rsid w:val="00A66DA1"/>
    <w:rsid w:val="00A8419A"/>
    <w:rsid w:val="00A84DEE"/>
    <w:rsid w:val="00AF6A7A"/>
    <w:rsid w:val="00B15E2D"/>
    <w:rsid w:val="00B61AC0"/>
    <w:rsid w:val="00BB48A1"/>
    <w:rsid w:val="00BC3369"/>
    <w:rsid w:val="00BD6639"/>
    <w:rsid w:val="00C031A9"/>
    <w:rsid w:val="00C10611"/>
    <w:rsid w:val="00C26527"/>
    <w:rsid w:val="00C7420D"/>
    <w:rsid w:val="00C7688C"/>
    <w:rsid w:val="00C809D9"/>
    <w:rsid w:val="00CB41E0"/>
    <w:rsid w:val="00CB5D70"/>
    <w:rsid w:val="00CD07C8"/>
    <w:rsid w:val="00D54FCA"/>
    <w:rsid w:val="00D5684B"/>
    <w:rsid w:val="00D90D45"/>
    <w:rsid w:val="00D945A6"/>
    <w:rsid w:val="00D97BB4"/>
    <w:rsid w:val="00DC0D1B"/>
    <w:rsid w:val="00DD051D"/>
    <w:rsid w:val="00DE1B65"/>
    <w:rsid w:val="00DF10FA"/>
    <w:rsid w:val="00E40E3D"/>
    <w:rsid w:val="00E45B7D"/>
    <w:rsid w:val="00E72146"/>
    <w:rsid w:val="00E7247A"/>
    <w:rsid w:val="00E800F8"/>
    <w:rsid w:val="00E866B3"/>
    <w:rsid w:val="00ED6CC8"/>
    <w:rsid w:val="00EE2412"/>
    <w:rsid w:val="00EF4771"/>
    <w:rsid w:val="00F11043"/>
    <w:rsid w:val="00F165BB"/>
    <w:rsid w:val="00F27CB1"/>
    <w:rsid w:val="00F946CF"/>
    <w:rsid w:val="00FB7CDA"/>
    <w:rsid w:val="00FC321C"/>
    <w:rsid w:val="00FD4B24"/>
    <w:rsid w:val="00FE1CB0"/>
    <w:rsid w:val="00FF2050"/>
    <w:rsid w:val="00FF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91C7EA"/>
  <w15:chartTrackingRefBased/>
  <w15:docId w15:val="{9152E1FA-89F0-FF41-9DEC-C2FB61A74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D5C9C"/>
    <w:pPr>
      <w:ind w:left="720"/>
      <w:contextualSpacing/>
    </w:pPr>
  </w:style>
  <w:style w:type="paragraph" w:styleId="Reviso">
    <w:name w:val="Revision"/>
    <w:hidden/>
    <w:uiPriority w:val="99"/>
    <w:semiHidden/>
    <w:rsid w:val="00E7247A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525BB-BC3F-417F-BAD1-FD65BAD1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853</Words>
  <Characters>4612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Especificação de Requisitos</vt:lpstr>
      <vt:lpstr>Documento de Especificação de Requisitos</vt:lpstr>
    </vt:vector>
  </TitlesOfParts>
  <Company>Grizli777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Marco Isaias Alayo Chavez</cp:lastModifiedBy>
  <cp:revision>5</cp:revision>
  <cp:lastPrinted>2009-02-04T18:49:00Z</cp:lastPrinted>
  <dcterms:created xsi:type="dcterms:W3CDTF">2022-09-20T14:04:00Z</dcterms:created>
  <dcterms:modified xsi:type="dcterms:W3CDTF">2022-09-20T14:38:00Z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