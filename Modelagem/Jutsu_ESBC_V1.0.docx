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0051E1" w14:textId="77777777" w:rsidR="002101E2" w:rsidRDefault="002101E2">
      <w:pPr>
        <w:pStyle w:val="Corpodetexto"/>
      </w:pPr>
    </w:p>
    <w:p w14:paraId="2E5205D9" w14:textId="77777777" w:rsidR="002101E2" w:rsidRDefault="002101E2">
      <w:pPr>
        <w:jc w:val="center"/>
        <w:rPr>
          <w:sz w:val="40"/>
          <w:lang w:val="pt-BR"/>
        </w:rPr>
      </w:pPr>
    </w:p>
    <w:p w14:paraId="1BB718E5" w14:textId="77777777" w:rsidR="002101E2" w:rsidRDefault="002101E2">
      <w:pPr>
        <w:jc w:val="center"/>
        <w:rPr>
          <w:sz w:val="40"/>
          <w:lang w:val="pt-BR"/>
        </w:rPr>
      </w:pPr>
    </w:p>
    <w:p w14:paraId="5A42D278" w14:textId="77777777" w:rsidR="002101E2" w:rsidRPr="00525BCF" w:rsidRDefault="00525BCF">
      <w:pPr>
        <w:jc w:val="center"/>
        <w:rPr>
          <w:b/>
          <w:bCs/>
          <w:sz w:val="50"/>
          <w:szCs w:val="50"/>
          <w:lang w:val="pt-BR"/>
        </w:rPr>
      </w:pPr>
      <w:r w:rsidRPr="00525BCF">
        <w:rPr>
          <w:b/>
          <w:bCs/>
          <w:sz w:val="50"/>
          <w:szCs w:val="50"/>
          <w:lang w:val="pt-BR"/>
        </w:rPr>
        <w:t>ESBC</w:t>
      </w:r>
    </w:p>
    <w:p w14:paraId="50913829" w14:textId="77777777" w:rsidR="003474F5" w:rsidRPr="00977849" w:rsidRDefault="003474F5" w:rsidP="003474F5">
      <w:pPr>
        <w:jc w:val="center"/>
        <w:rPr>
          <w:sz w:val="40"/>
          <w:lang w:val="pt-BR"/>
        </w:rPr>
      </w:pPr>
    </w:p>
    <w:p w14:paraId="6E244C51" w14:textId="77777777" w:rsidR="003474F5" w:rsidRDefault="00D90D45" w:rsidP="003474F5">
      <w:pPr>
        <w:pStyle w:val="Corpodetexto"/>
      </w:pPr>
      <w:r w:rsidRPr="00525BCF">
        <w:rPr>
          <w:highlight w:val="yellow"/>
        </w:rPr>
        <w:t xml:space="preserve">Projeto </w:t>
      </w:r>
      <w:proofErr w:type="spellStart"/>
      <w:r w:rsidR="00D945A6">
        <w:rPr>
          <w:highlight w:val="yellow"/>
        </w:rPr>
        <w:t>Jutsu</w:t>
      </w:r>
      <w:proofErr w:type="spellEnd"/>
    </w:p>
    <w:p w14:paraId="0190ADF3" w14:textId="77777777" w:rsidR="00D90D45" w:rsidRDefault="00D90D45" w:rsidP="003474F5">
      <w:pPr>
        <w:pStyle w:val="Corpodetexto"/>
      </w:pPr>
    </w:p>
    <w:p w14:paraId="266DF3C2" w14:textId="77777777" w:rsidR="003474F5" w:rsidRPr="00977849" w:rsidRDefault="00353DE7" w:rsidP="00C031A9">
      <w:pPr>
        <w:jc w:val="center"/>
        <w:rPr>
          <w:lang w:val="pt-BR"/>
        </w:rPr>
      </w:pPr>
      <w:r>
        <w:rPr>
          <w:b/>
          <w:sz w:val="44"/>
          <w:szCs w:val="44"/>
          <w:lang w:val="pt-BR"/>
        </w:rPr>
        <w:t xml:space="preserve">Modelagem </w:t>
      </w:r>
      <w:r w:rsidR="002664CB">
        <w:rPr>
          <w:b/>
          <w:sz w:val="44"/>
          <w:szCs w:val="44"/>
          <w:lang w:val="pt-BR"/>
        </w:rPr>
        <w:t xml:space="preserve">de </w:t>
      </w:r>
      <w:r>
        <w:rPr>
          <w:b/>
          <w:sz w:val="44"/>
          <w:szCs w:val="44"/>
          <w:lang w:val="pt-BR"/>
        </w:rPr>
        <w:t xml:space="preserve">Domínio e </w:t>
      </w:r>
      <w:r w:rsidR="00D90D45">
        <w:rPr>
          <w:b/>
          <w:sz w:val="44"/>
          <w:szCs w:val="44"/>
          <w:lang w:val="pt-BR"/>
        </w:rPr>
        <w:t xml:space="preserve">Modelagem de </w:t>
      </w:r>
      <w:r>
        <w:rPr>
          <w:b/>
          <w:sz w:val="44"/>
          <w:szCs w:val="44"/>
          <w:lang w:val="pt-BR"/>
        </w:rPr>
        <w:t>Especificação</w:t>
      </w:r>
    </w:p>
    <w:tbl>
      <w:tblPr>
        <w:tblpPr w:leftFromText="181" w:rightFromText="181" w:tblpXSpec="center" w:tblpYSpec="bottom"/>
        <w:tblOverlap w:val="never"/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3474F5" w:rsidRPr="00977849" w14:paraId="251AB0A9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632D20F5" w14:textId="77777777" w:rsidR="003474F5" w:rsidRPr="00977849" w:rsidRDefault="003474F5" w:rsidP="00D90D45">
            <w:pPr>
              <w:rPr>
                <w:sz w:val="28"/>
                <w:lang w:val="pt-BR"/>
              </w:rPr>
            </w:pPr>
            <w:r w:rsidRPr="00977849">
              <w:rPr>
                <w:lang w:val="pt-BR"/>
              </w:rPr>
              <w:t xml:space="preserve">Autores: </w:t>
            </w:r>
            <w:r w:rsidR="00D945A6">
              <w:rPr>
                <w:lang w:val="pt-BR"/>
              </w:rPr>
              <w:t xml:space="preserve">Gustavo </w:t>
            </w:r>
            <w:proofErr w:type="spellStart"/>
            <w:r w:rsidR="00D945A6">
              <w:rPr>
                <w:lang w:val="pt-BR"/>
              </w:rPr>
              <w:t>Ishiki</w:t>
            </w:r>
            <w:proofErr w:type="spellEnd"/>
            <w:r w:rsidR="00D945A6">
              <w:rPr>
                <w:lang w:val="pt-BR"/>
              </w:rPr>
              <w:t xml:space="preserve">, Matheus Teixeira e </w:t>
            </w:r>
            <w:proofErr w:type="spellStart"/>
            <w:r w:rsidR="00D945A6">
              <w:rPr>
                <w:lang w:val="pt-BR"/>
              </w:rPr>
              <w:t>Nickolas</w:t>
            </w:r>
            <w:proofErr w:type="spellEnd"/>
            <w:r w:rsidR="00D945A6">
              <w:rPr>
                <w:lang w:val="pt-BR"/>
              </w:rPr>
              <w:t xml:space="preserve"> Martins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55564748" w14:textId="77777777" w:rsidR="003474F5" w:rsidRPr="009108DD" w:rsidRDefault="003474F5" w:rsidP="007E2C5A">
            <w:r w:rsidRPr="00977849">
              <w:rPr>
                <w:lang w:val="pt-BR"/>
              </w:rPr>
              <w:t>Data de emissão</w:t>
            </w:r>
            <w:r w:rsidRPr="009108DD">
              <w:t>:</w:t>
            </w:r>
            <w:r w:rsidR="00D945A6">
              <w:t>09/09/2022</w:t>
            </w:r>
          </w:p>
          <w:p w14:paraId="69F98971" w14:textId="77777777" w:rsidR="003474F5" w:rsidRPr="00977849" w:rsidRDefault="003474F5" w:rsidP="00F946CF">
            <w:pPr>
              <w:jc w:val="right"/>
              <w:rPr>
                <w:sz w:val="28"/>
                <w:lang w:val="pt-BR"/>
              </w:rPr>
            </w:pPr>
          </w:p>
        </w:tc>
      </w:tr>
      <w:tr w:rsidR="003474F5" w:rsidRPr="00977849" w14:paraId="2C1F3D0E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70433AA9" w14:textId="77777777" w:rsidR="003474F5" w:rsidRDefault="003474F5" w:rsidP="007E2C5A">
            <w:pPr>
              <w:rPr>
                <w:ins w:id="0" w:author="Marco Isaias Alayo Chavez" w:date="2022-09-14T10:30:00Z"/>
                <w:lang w:val="pt-BR"/>
              </w:rPr>
            </w:pPr>
            <w:r w:rsidRPr="00977849">
              <w:rPr>
                <w:lang w:val="pt-BR"/>
              </w:rPr>
              <w:t>Revisor:</w:t>
            </w:r>
          </w:p>
          <w:p w14:paraId="0BF7F97F" w14:textId="04203877" w:rsidR="002F128D" w:rsidRPr="000C242C" w:rsidRDefault="002F128D" w:rsidP="007E2C5A">
            <w:pPr>
              <w:rPr>
                <w:lang w:val="pt-BR"/>
              </w:rPr>
            </w:pPr>
            <w:ins w:id="1" w:author="Marco Isaias Alayo Chavez" w:date="2022-09-14T10:30:00Z">
              <w:r>
                <w:rPr>
                  <w:lang w:val="pt-BR"/>
                </w:rPr>
                <w:t xml:space="preserve">Gabriela Barbarán </w:t>
              </w:r>
            </w:ins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432B3628" w14:textId="77777777" w:rsidR="003474F5" w:rsidRPr="00977849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>Data de revisão</w:t>
            </w:r>
          </w:p>
          <w:p w14:paraId="6BC97F22" w14:textId="1F82017D" w:rsidR="003474F5" w:rsidRPr="00977849" w:rsidRDefault="002F128D" w:rsidP="007E2C5A">
            <w:pPr>
              <w:jc w:val="right"/>
              <w:rPr>
                <w:sz w:val="28"/>
                <w:lang w:val="pt-BR"/>
              </w:rPr>
            </w:pPr>
            <w:ins w:id="2" w:author="Marco Isaias Alayo Chavez" w:date="2022-09-14T10:30:00Z">
              <w:r>
                <w:rPr>
                  <w:sz w:val="28"/>
                  <w:lang w:val="pt-BR"/>
                </w:rPr>
                <w:t>14/09/2022</w:t>
              </w:r>
            </w:ins>
          </w:p>
        </w:tc>
      </w:tr>
    </w:tbl>
    <w:p w14:paraId="457605BF" w14:textId="77777777" w:rsidR="003474F5" w:rsidRPr="00977849" w:rsidRDefault="003474F5" w:rsidP="003474F5">
      <w:pPr>
        <w:jc w:val="center"/>
        <w:rPr>
          <w:b/>
          <w:lang w:val="pt-BR"/>
        </w:rPr>
      </w:pPr>
      <w:r>
        <w:rPr>
          <w:b/>
          <w:lang w:val="pt-BR"/>
        </w:rPr>
        <w:br w:type="page"/>
      </w:r>
      <w:r w:rsidRPr="00977849">
        <w:rPr>
          <w:b/>
          <w:lang w:val="pt-BR"/>
        </w:rPr>
        <w:lastRenderedPageBreak/>
        <w:t>FOLHA DE CONTROLE DE REVISÕES</w:t>
      </w:r>
    </w:p>
    <w:p w14:paraId="5BC74B0C" w14:textId="77777777" w:rsidR="003474F5" w:rsidRPr="00977849" w:rsidRDefault="003474F5" w:rsidP="003474F5">
      <w:pPr>
        <w:rPr>
          <w:lang w:val="pt-BR"/>
        </w:rPr>
      </w:pPr>
    </w:p>
    <w:p w14:paraId="07970353" w14:textId="77777777" w:rsidR="003474F5" w:rsidRPr="00977849" w:rsidRDefault="003474F5" w:rsidP="003474F5">
      <w:pPr>
        <w:rPr>
          <w:lang w:val="pt-BR"/>
        </w:rPr>
      </w:pPr>
    </w:p>
    <w:p w14:paraId="47673336" w14:textId="77777777" w:rsidR="003474F5" w:rsidRPr="00977849" w:rsidRDefault="003474F5" w:rsidP="003474F5">
      <w:pPr>
        <w:rPr>
          <w:lang w:val="pt-BR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3474F5" w:rsidRPr="00977849" w14:paraId="209EA99C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5D2470F6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Número da versão</w:t>
            </w:r>
          </w:p>
        </w:tc>
        <w:tc>
          <w:tcPr>
            <w:tcW w:w="1500" w:type="dxa"/>
            <w:vAlign w:val="center"/>
          </w:tcPr>
          <w:p w14:paraId="5A0E7F1B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Data de emissão</w:t>
            </w:r>
          </w:p>
        </w:tc>
        <w:tc>
          <w:tcPr>
            <w:tcW w:w="6580" w:type="dxa"/>
            <w:vAlign w:val="center"/>
          </w:tcPr>
          <w:p w14:paraId="792F24AB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Registro de modificações</w:t>
            </w:r>
          </w:p>
        </w:tc>
      </w:tr>
      <w:tr w:rsidR="003474F5" w:rsidRPr="002F128D" w14:paraId="647AB4B2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01DD9852" w14:textId="77777777" w:rsidR="003474F5" w:rsidRPr="00977849" w:rsidRDefault="00D945A6" w:rsidP="007E2C5A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500" w:type="dxa"/>
            <w:vAlign w:val="center"/>
          </w:tcPr>
          <w:p w14:paraId="2D2942AE" w14:textId="77777777" w:rsidR="003474F5" w:rsidRPr="00977849" w:rsidRDefault="00D945A6" w:rsidP="007E2C5A">
            <w:pPr>
              <w:rPr>
                <w:sz w:val="20"/>
              </w:rPr>
            </w:pPr>
            <w:r>
              <w:rPr>
                <w:sz w:val="20"/>
              </w:rPr>
              <w:t>09/09/2022</w:t>
            </w:r>
          </w:p>
        </w:tc>
        <w:tc>
          <w:tcPr>
            <w:tcW w:w="6580" w:type="dxa"/>
            <w:vAlign w:val="center"/>
          </w:tcPr>
          <w:p w14:paraId="22EFCC3B" w14:textId="6A672E4F" w:rsidR="003474F5" w:rsidRPr="002F128D" w:rsidRDefault="00D945A6" w:rsidP="007E2C5A">
            <w:pPr>
              <w:rPr>
                <w:sz w:val="20"/>
                <w:lang w:val="pt-BR"/>
              </w:rPr>
            </w:pPr>
            <w:del w:id="3" w:author="Marco Isaias Alayo Chavez" w:date="2022-09-14T10:30:00Z">
              <w:r w:rsidRPr="002F128D" w:rsidDel="002F128D">
                <w:rPr>
                  <w:sz w:val="20"/>
                  <w:lang w:val="pt-BR"/>
                </w:rPr>
                <w:delText>ESBC</w:delText>
              </w:r>
              <w:r w:rsidR="00152230" w:rsidRPr="002F128D" w:rsidDel="002F128D">
                <w:rPr>
                  <w:sz w:val="20"/>
                  <w:lang w:val="pt-BR"/>
                </w:rPr>
                <w:delText xml:space="preserve"> Componentes</w:delText>
              </w:r>
            </w:del>
            <w:ins w:id="4" w:author="Marco Isaias Alayo Chavez" w:date="2022-09-14T10:30:00Z">
              <w:r w:rsidR="002F128D" w:rsidRPr="002F128D">
                <w:rPr>
                  <w:sz w:val="20"/>
                  <w:lang w:val="pt-BR"/>
                </w:rPr>
                <w:t xml:space="preserve"> Inseridos os requisitos (2.1) </w:t>
              </w:r>
              <w:proofErr w:type="gramStart"/>
              <w:r w:rsidR="002F128D" w:rsidRPr="002F128D">
                <w:rPr>
                  <w:sz w:val="20"/>
                  <w:lang w:val="pt-BR"/>
                </w:rPr>
                <w:t>e  o</w:t>
              </w:r>
              <w:proofErr w:type="gramEnd"/>
              <w:r w:rsidR="002F128D">
                <w:rPr>
                  <w:sz w:val="20"/>
                  <w:lang w:val="pt-BR"/>
                </w:rPr>
                <w:t xml:space="preserve"> modelo </w:t>
              </w:r>
            </w:ins>
            <w:ins w:id="5" w:author="Marco Isaias Alayo Chavez" w:date="2022-09-14T10:31:00Z">
              <w:r w:rsidR="002F128D">
                <w:rPr>
                  <w:sz w:val="20"/>
                  <w:lang w:val="pt-BR"/>
                </w:rPr>
                <w:t>conceitual (2.2)</w:t>
              </w:r>
            </w:ins>
          </w:p>
        </w:tc>
      </w:tr>
      <w:tr w:rsidR="003474F5" w:rsidRPr="002F128D" w14:paraId="6ED91DD0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5272F285" w14:textId="77777777" w:rsidR="003474F5" w:rsidRPr="002F128D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1ECEBAB3" w14:textId="77777777" w:rsidR="003474F5" w:rsidRPr="002F128D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7BDD2B75" w14:textId="77777777" w:rsidR="003474F5" w:rsidRPr="002F128D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2F128D" w14:paraId="4E5B3A01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1A59AD93" w14:textId="77777777" w:rsidR="003474F5" w:rsidRPr="002F128D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7D64A15D" w14:textId="77777777" w:rsidR="003474F5" w:rsidRPr="002F128D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188F5922" w14:textId="77777777" w:rsidR="003474F5" w:rsidRPr="002F128D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2F128D" w14:paraId="5A8A13C2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1CCD0B3D" w14:textId="77777777" w:rsidR="003474F5" w:rsidRPr="002F128D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0134D298" w14:textId="77777777" w:rsidR="003474F5" w:rsidRPr="002F128D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627FC3DE" w14:textId="77777777" w:rsidR="003474F5" w:rsidRPr="002F128D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2F128D" w14:paraId="21509497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7E24E54B" w14:textId="77777777" w:rsidR="003474F5" w:rsidRPr="002F128D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687D7D0F" w14:textId="77777777" w:rsidR="003474F5" w:rsidRPr="002F128D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1338A62" w14:textId="77777777" w:rsidR="003474F5" w:rsidRPr="002F128D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2F128D" w14:paraId="212A2569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2B61272B" w14:textId="77777777" w:rsidR="003474F5" w:rsidRPr="002F128D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49286CF2" w14:textId="77777777" w:rsidR="003474F5" w:rsidRPr="002F128D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2EE84EF7" w14:textId="77777777" w:rsidR="003474F5" w:rsidRPr="002F128D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2F128D" w14:paraId="3509263B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68E9F227" w14:textId="77777777" w:rsidR="003474F5" w:rsidRPr="002F128D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71FBA72B" w14:textId="77777777" w:rsidR="003474F5" w:rsidRPr="002F128D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5E491721" w14:textId="77777777" w:rsidR="003474F5" w:rsidRPr="002F128D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2F128D" w14:paraId="0AE592D4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3B0C65B9" w14:textId="77777777" w:rsidR="003474F5" w:rsidRPr="002F128D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65A73E33" w14:textId="77777777" w:rsidR="003474F5" w:rsidRPr="002F128D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5C0A1C1E" w14:textId="77777777" w:rsidR="003474F5" w:rsidRPr="002F128D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2F128D" w14:paraId="6A5BE15E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243E8005" w14:textId="77777777" w:rsidR="003474F5" w:rsidRPr="002F128D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0CC211B7" w14:textId="77777777" w:rsidR="003474F5" w:rsidRPr="002F128D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0C2E616A" w14:textId="77777777" w:rsidR="003474F5" w:rsidRPr="002F128D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2F128D" w14:paraId="5D507947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61E1C663" w14:textId="77777777" w:rsidR="003474F5" w:rsidRPr="002F128D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2D84ABBE" w14:textId="77777777" w:rsidR="003474F5" w:rsidRPr="002F128D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55BD6174" w14:textId="77777777" w:rsidR="003474F5" w:rsidRPr="002F128D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2F128D" w14:paraId="6F1A4DF6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73498656" w14:textId="77777777" w:rsidR="003474F5" w:rsidRPr="002F128D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66B38082" w14:textId="77777777" w:rsidR="003474F5" w:rsidRPr="002F128D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0F55F164" w14:textId="77777777" w:rsidR="003474F5" w:rsidRPr="002F128D" w:rsidRDefault="003474F5" w:rsidP="007E2C5A">
            <w:pPr>
              <w:rPr>
                <w:sz w:val="20"/>
                <w:lang w:val="pt-BR"/>
              </w:rPr>
            </w:pPr>
          </w:p>
        </w:tc>
      </w:tr>
    </w:tbl>
    <w:p w14:paraId="5F2DBEE4" w14:textId="77777777" w:rsidR="003474F5" w:rsidRPr="009108DD" w:rsidRDefault="003474F5" w:rsidP="003474F5">
      <w:pPr>
        <w:pStyle w:val="Ttulo"/>
      </w:pPr>
    </w:p>
    <w:p w14:paraId="790119A6" w14:textId="77777777" w:rsidR="003474F5" w:rsidRPr="009108DD" w:rsidRDefault="003474F5" w:rsidP="003474F5">
      <w:pPr>
        <w:pStyle w:val="Ttulo"/>
      </w:pPr>
    </w:p>
    <w:p w14:paraId="3A41F9EE" w14:textId="77777777" w:rsidR="003474F5" w:rsidRPr="009108DD" w:rsidRDefault="003474F5" w:rsidP="003474F5">
      <w:pPr>
        <w:pStyle w:val="Ttulo"/>
      </w:pPr>
    </w:p>
    <w:p w14:paraId="101DE66C" w14:textId="77777777" w:rsidR="003474F5" w:rsidRPr="009108DD" w:rsidRDefault="003474F5" w:rsidP="003474F5">
      <w:pPr>
        <w:pStyle w:val="Ttulo"/>
      </w:pPr>
    </w:p>
    <w:p w14:paraId="661D713C" w14:textId="77777777" w:rsidR="003474F5" w:rsidRPr="009108DD" w:rsidRDefault="003474F5" w:rsidP="003474F5">
      <w:pPr>
        <w:pStyle w:val="Ttulo"/>
      </w:pPr>
    </w:p>
    <w:p w14:paraId="128DE6E3" w14:textId="77777777" w:rsidR="003474F5" w:rsidRPr="009108DD" w:rsidRDefault="003474F5" w:rsidP="003474F5">
      <w:pPr>
        <w:pStyle w:val="Ttulo"/>
      </w:pPr>
    </w:p>
    <w:p w14:paraId="68DF4F01" w14:textId="77777777" w:rsidR="003474F5" w:rsidRPr="009108DD" w:rsidRDefault="003474F5" w:rsidP="003474F5">
      <w:pPr>
        <w:pStyle w:val="Ttulo"/>
      </w:pPr>
    </w:p>
    <w:p w14:paraId="59E6D093" w14:textId="77777777" w:rsidR="003474F5" w:rsidRPr="009108DD" w:rsidRDefault="003474F5" w:rsidP="003474F5">
      <w:pPr>
        <w:pStyle w:val="Ttulo"/>
      </w:pPr>
    </w:p>
    <w:p w14:paraId="06DC70DF" w14:textId="77777777" w:rsidR="003474F5" w:rsidRPr="009108DD" w:rsidRDefault="003474F5" w:rsidP="003474F5">
      <w:pPr>
        <w:pStyle w:val="Ttulo"/>
      </w:pPr>
    </w:p>
    <w:p w14:paraId="51E2C9D7" w14:textId="77777777" w:rsidR="003474F5" w:rsidRPr="009108DD" w:rsidRDefault="003474F5" w:rsidP="003474F5">
      <w:pPr>
        <w:pStyle w:val="Ttulo"/>
      </w:pPr>
    </w:p>
    <w:p w14:paraId="04662B1B" w14:textId="77777777" w:rsidR="003474F5" w:rsidRPr="009108DD" w:rsidRDefault="003474F5" w:rsidP="003474F5">
      <w:pPr>
        <w:pStyle w:val="Ttulo"/>
      </w:pPr>
    </w:p>
    <w:p w14:paraId="5E9050CC" w14:textId="77777777" w:rsidR="003474F5" w:rsidRPr="009108DD" w:rsidRDefault="003474F5" w:rsidP="003474F5">
      <w:pPr>
        <w:pStyle w:val="Ttulo"/>
      </w:pPr>
      <w:r w:rsidRPr="009108DD">
        <w:lastRenderedPageBreak/>
        <w:t>Índice</w:t>
      </w:r>
    </w:p>
    <w:bookmarkStart w:id="6" w:name="_Toc21438786"/>
    <w:bookmarkStart w:id="7" w:name="_Toc62011096"/>
    <w:bookmarkStart w:id="8" w:name="_Toc63572863"/>
    <w:bookmarkStart w:id="9" w:name="_Toc63573018"/>
    <w:bookmarkStart w:id="10" w:name="_Toc63573143"/>
    <w:bookmarkStart w:id="11" w:name="_Toc73417534"/>
    <w:bookmarkStart w:id="12" w:name="_Toc73763533"/>
    <w:bookmarkStart w:id="13" w:name="_Toc78689615"/>
    <w:p w14:paraId="61787F78" w14:textId="77777777" w:rsidR="00452FD9" w:rsidRPr="009E356E" w:rsidRDefault="003474F5">
      <w:pPr>
        <w:pStyle w:val="Sumrio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r>
        <w:fldChar w:fldCharType="begin"/>
      </w:r>
      <w:r w:rsidRPr="0059493D">
        <w:rPr>
          <w:lang w:val="pt-BR"/>
        </w:rPr>
        <w:instrText xml:space="preserve"> TOC \o "1-3" \u </w:instrText>
      </w:r>
      <w:r>
        <w:fldChar w:fldCharType="separate"/>
      </w:r>
      <w:r w:rsidR="00452FD9">
        <w:rPr>
          <w:noProof/>
        </w:rPr>
        <w:t>1</w:t>
      </w:r>
      <w:r w:rsidR="00452FD9" w:rsidRPr="009E356E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 w:rsidR="00452FD9">
        <w:rPr>
          <w:noProof/>
        </w:rPr>
        <w:t>Objetivo do Documento</w:t>
      </w:r>
      <w:r w:rsidR="00452FD9">
        <w:rPr>
          <w:noProof/>
        </w:rPr>
        <w:tab/>
      </w:r>
      <w:r w:rsidR="00452FD9">
        <w:rPr>
          <w:noProof/>
        </w:rPr>
        <w:fldChar w:fldCharType="begin"/>
      </w:r>
      <w:r w:rsidR="00452FD9">
        <w:rPr>
          <w:noProof/>
        </w:rPr>
        <w:instrText xml:space="preserve"> PAGEREF _Toc113649465 \h </w:instrText>
      </w:r>
      <w:r w:rsidR="00452FD9">
        <w:rPr>
          <w:noProof/>
        </w:rPr>
      </w:r>
      <w:r w:rsidR="00452FD9">
        <w:rPr>
          <w:noProof/>
        </w:rPr>
        <w:fldChar w:fldCharType="separate"/>
      </w:r>
      <w:r w:rsidR="00452FD9">
        <w:rPr>
          <w:noProof/>
        </w:rPr>
        <w:t>4</w:t>
      </w:r>
      <w:r w:rsidR="00452FD9">
        <w:rPr>
          <w:noProof/>
        </w:rPr>
        <w:fldChar w:fldCharType="end"/>
      </w:r>
    </w:p>
    <w:p w14:paraId="66BF04DE" w14:textId="77777777" w:rsidR="00452FD9" w:rsidRPr="009E356E" w:rsidRDefault="00452FD9">
      <w:pPr>
        <w:pStyle w:val="Sumrio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r>
        <w:rPr>
          <w:noProof/>
        </w:rPr>
        <w:t>2</w:t>
      </w:r>
      <w:r w:rsidRPr="009E356E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>
        <w:rPr>
          <w:noProof/>
        </w:rPr>
        <w:t>Modelagem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_Toc113649466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2AB687" w14:textId="77777777" w:rsidR="00452FD9" w:rsidRPr="009E356E" w:rsidRDefault="00452FD9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>
        <w:rPr>
          <w:noProof/>
        </w:rPr>
        <w:t>2.1</w:t>
      </w:r>
      <w:r w:rsidRPr="009E356E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>
        <w:rPr>
          <w:noProof/>
        </w:rPr>
        <w:t>Requisitos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_Toc113649467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A938E1" w14:textId="77777777" w:rsidR="00452FD9" w:rsidRPr="009E356E" w:rsidRDefault="00452FD9">
      <w:pPr>
        <w:pStyle w:val="Sumrio3"/>
        <w:tabs>
          <w:tab w:val="left" w:pos="1200"/>
          <w:tab w:val="right" w:leader="dot" w:pos="9061"/>
        </w:tabs>
        <w:rPr>
          <w:rFonts w:ascii="Calibri" w:hAnsi="Calibri"/>
          <w:i w:val="0"/>
          <w:iCs w:val="0"/>
          <w:noProof/>
          <w:sz w:val="22"/>
          <w:szCs w:val="22"/>
          <w:lang w:val="pt-BR" w:eastAsia="pt-BR"/>
        </w:rPr>
      </w:pPr>
      <w:r>
        <w:rPr>
          <w:noProof/>
        </w:rPr>
        <w:t>2.1.1</w:t>
      </w:r>
      <w:r w:rsidRPr="009E356E">
        <w:rPr>
          <w:rFonts w:ascii="Calibri" w:hAnsi="Calibri"/>
          <w:i w:val="0"/>
          <w:iCs w:val="0"/>
          <w:noProof/>
          <w:sz w:val="22"/>
          <w:szCs w:val="22"/>
          <w:lang w:val="pt-BR" w:eastAsia="pt-BR"/>
        </w:rPr>
        <w:tab/>
      </w:r>
      <w:r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_Toc113649468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F7CF6E" w14:textId="77777777" w:rsidR="00452FD9" w:rsidRPr="009E356E" w:rsidRDefault="00452FD9">
      <w:pPr>
        <w:pStyle w:val="Sumrio3"/>
        <w:tabs>
          <w:tab w:val="left" w:pos="1200"/>
          <w:tab w:val="right" w:leader="dot" w:pos="9061"/>
        </w:tabs>
        <w:rPr>
          <w:rFonts w:ascii="Calibri" w:hAnsi="Calibri"/>
          <w:i w:val="0"/>
          <w:iCs w:val="0"/>
          <w:noProof/>
          <w:sz w:val="22"/>
          <w:szCs w:val="22"/>
          <w:lang w:val="pt-BR" w:eastAsia="pt-BR"/>
        </w:rPr>
      </w:pPr>
      <w:r>
        <w:rPr>
          <w:noProof/>
        </w:rPr>
        <w:t>2.1.2</w:t>
      </w:r>
      <w:r w:rsidRPr="009E356E">
        <w:rPr>
          <w:rFonts w:ascii="Calibri" w:hAnsi="Calibri"/>
          <w:i w:val="0"/>
          <w:iCs w:val="0"/>
          <w:noProof/>
          <w:sz w:val="22"/>
          <w:szCs w:val="22"/>
          <w:lang w:val="pt-BR" w:eastAsia="pt-BR"/>
        </w:rPr>
        <w:tab/>
      </w:r>
      <w:r>
        <w:rPr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_Toc113649469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DD7192" w14:textId="77777777" w:rsidR="00452FD9" w:rsidRPr="009E356E" w:rsidRDefault="00452FD9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>
        <w:rPr>
          <w:noProof/>
        </w:rPr>
        <w:t>2.2</w:t>
      </w:r>
      <w:r w:rsidRPr="009E356E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>
        <w:rPr>
          <w:noProof/>
        </w:rPr>
        <w:t>Modelo Conceitual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_Toc113649470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5ADA3D" w14:textId="77777777" w:rsidR="00452FD9" w:rsidRPr="009E356E" w:rsidRDefault="00452FD9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>
        <w:rPr>
          <w:noProof/>
        </w:rPr>
        <w:t>2.3</w:t>
      </w:r>
      <w:r w:rsidRPr="009E356E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_Toc113649471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7314BA" w14:textId="77777777" w:rsidR="00452FD9" w:rsidRPr="009E356E" w:rsidRDefault="00452FD9">
      <w:pPr>
        <w:pStyle w:val="Sumrio3"/>
        <w:tabs>
          <w:tab w:val="left" w:pos="1200"/>
          <w:tab w:val="right" w:leader="dot" w:pos="9061"/>
        </w:tabs>
        <w:rPr>
          <w:rFonts w:ascii="Calibri" w:hAnsi="Calibri"/>
          <w:i w:val="0"/>
          <w:iCs w:val="0"/>
          <w:noProof/>
          <w:sz w:val="22"/>
          <w:szCs w:val="22"/>
          <w:lang w:val="pt-BR" w:eastAsia="pt-BR"/>
        </w:rPr>
      </w:pPr>
      <w:r w:rsidRPr="002F128D">
        <w:rPr>
          <w:noProof/>
          <w:lang w:val="pt-BR"/>
        </w:rPr>
        <w:t>2.3.1</w:t>
      </w:r>
      <w:r w:rsidRPr="009E356E">
        <w:rPr>
          <w:rFonts w:ascii="Calibri" w:hAnsi="Calibri"/>
          <w:i w:val="0"/>
          <w:iCs w:val="0"/>
          <w:noProof/>
          <w:sz w:val="22"/>
          <w:szCs w:val="22"/>
          <w:lang w:val="pt-BR" w:eastAsia="pt-BR"/>
        </w:rPr>
        <w:tab/>
      </w:r>
      <w:r w:rsidRPr="002F128D">
        <w:rPr>
          <w:noProof/>
          <w:lang w:val="pt-BR"/>
        </w:rPr>
        <w:t>Especificação de Caso de Uso</w:t>
      </w:r>
      <w:r w:rsidRPr="002F128D">
        <w:rPr>
          <w:noProof/>
          <w:lang w:val="pt-BR"/>
        </w:rPr>
        <w:tab/>
      </w:r>
      <w:r>
        <w:rPr>
          <w:noProof/>
        </w:rPr>
        <w:fldChar w:fldCharType="begin"/>
      </w:r>
      <w:r w:rsidRPr="002F128D">
        <w:rPr>
          <w:noProof/>
          <w:lang w:val="pt-BR"/>
        </w:rPr>
        <w:instrText xml:space="preserve"> PAGEREF _Toc113649472 \h </w:instrText>
      </w:r>
      <w:r>
        <w:rPr>
          <w:noProof/>
        </w:rPr>
      </w:r>
      <w:r>
        <w:rPr>
          <w:noProof/>
        </w:rPr>
        <w:fldChar w:fldCharType="separate"/>
      </w:r>
      <w:r w:rsidRPr="002F128D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60EEF0BF" w14:textId="77777777" w:rsidR="00452FD9" w:rsidRPr="009E356E" w:rsidRDefault="00452FD9">
      <w:pPr>
        <w:pStyle w:val="Sumrio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r w:rsidRPr="002F128D">
        <w:rPr>
          <w:noProof/>
          <w:lang w:val="pt-BR"/>
        </w:rPr>
        <w:t>3</w:t>
      </w:r>
      <w:r w:rsidRPr="009E356E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 w:rsidRPr="002F128D">
        <w:rPr>
          <w:noProof/>
          <w:lang w:val="pt-BR"/>
        </w:rPr>
        <w:t>Modelagem da Especificação</w:t>
      </w:r>
      <w:r w:rsidRPr="002F128D">
        <w:rPr>
          <w:noProof/>
          <w:lang w:val="pt-BR"/>
        </w:rPr>
        <w:tab/>
      </w:r>
      <w:r>
        <w:rPr>
          <w:noProof/>
        </w:rPr>
        <w:fldChar w:fldCharType="begin"/>
      </w:r>
      <w:r w:rsidRPr="002F128D">
        <w:rPr>
          <w:noProof/>
          <w:lang w:val="pt-BR"/>
        </w:rPr>
        <w:instrText xml:space="preserve"> PAGEREF _Toc113649473 \h </w:instrText>
      </w:r>
      <w:r>
        <w:rPr>
          <w:noProof/>
        </w:rPr>
      </w:r>
      <w:r>
        <w:rPr>
          <w:noProof/>
        </w:rPr>
        <w:fldChar w:fldCharType="separate"/>
      </w:r>
      <w:r w:rsidRPr="002F128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996ACAC" w14:textId="77777777" w:rsidR="00452FD9" w:rsidRPr="009E356E" w:rsidRDefault="00452FD9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 w:rsidRPr="002F128D">
        <w:rPr>
          <w:noProof/>
          <w:lang w:val="pt-BR"/>
        </w:rPr>
        <w:t>3.1</w:t>
      </w:r>
      <w:r w:rsidRPr="009E356E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 w:rsidRPr="002F128D">
        <w:rPr>
          <w:noProof/>
          <w:lang w:val="pt-BR"/>
        </w:rPr>
        <w:t>Componentes de Negócio</w:t>
      </w:r>
      <w:r w:rsidRPr="002F128D">
        <w:rPr>
          <w:noProof/>
          <w:lang w:val="pt-BR"/>
        </w:rPr>
        <w:tab/>
      </w:r>
      <w:r>
        <w:rPr>
          <w:noProof/>
        </w:rPr>
        <w:fldChar w:fldCharType="begin"/>
      </w:r>
      <w:r w:rsidRPr="002F128D">
        <w:rPr>
          <w:noProof/>
          <w:lang w:val="pt-BR"/>
        </w:rPr>
        <w:instrText xml:space="preserve"> PAGEREF _Toc113649474 \h </w:instrText>
      </w:r>
      <w:r>
        <w:rPr>
          <w:noProof/>
        </w:rPr>
      </w:r>
      <w:r>
        <w:rPr>
          <w:noProof/>
        </w:rPr>
        <w:fldChar w:fldCharType="separate"/>
      </w:r>
      <w:r w:rsidRPr="002F128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46B21CB" w14:textId="77777777" w:rsidR="00452FD9" w:rsidRPr="009E356E" w:rsidRDefault="00452FD9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 w:rsidRPr="002F128D">
        <w:rPr>
          <w:noProof/>
          <w:lang w:val="pt-BR"/>
        </w:rPr>
        <w:t>3.2</w:t>
      </w:r>
      <w:r w:rsidRPr="009E356E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 w:rsidRPr="002F128D">
        <w:rPr>
          <w:noProof/>
          <w:lang w:val="pt-BR"/>
        </w:rPr>
        <w:t>Componentes de Sistema</w:t>
      </w:r>
      <w:r w:rsidRPr="002F128D">
        <w:rPr>
          <w:noProof/>
          <w:lang w:val="pt-BR"/>
        </w:rPr>
        <w:tab/>
      </w:r>
      <w:r>
        <w:rPr>
          <w:noProof/>
        </w:rPr>
        <w:fldChar w:fldCharType="begin"/>
      </w:r>
      <w:r w:rsidRPr="002F128D">
        <w:rPr>
          <w:noProof/>
          <w:lang w:val="pt-BR"/>
        </w:rPr>
        <w:instrText xml:space="preserve"> PAGEREF _Toc113649475 \h </w:instrText>
      </w:r>
      <w:r>
        <w:rPr>
          <w:noProof/>
        </w:rPr>
      </w:r>
      <w:r>
        <w:rPr>
          <w:noProof/>
        </w:rPr>
        <w:fldChar w:fldCharType="separate"/>
      </w:r>
      <w:r w:rsidRPr="002F128D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0CFC4463" w14:textId="77777777" w:rsidR="00452FD9" w:rsidRPr="009E356E" w:rsidRDefault="00452FD9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 w:rsidRPr="002F128D">
        <w:rPr>
          <w:noProof/>
          <w:lang w:val="pt-BR"/>
        </w:rPr>
        <w:t>3.3</w:t>
      </w:r>
      <w:r w:rsidRPr="009E356E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 w:rsidRPr="002F128D">
        <w:rPr>
          <w:noProof/>
          <w:lang w:val="pt-BR"/>
        </w:rPr>
        <w:t>Operações das Interfaces de Negócio</w:t>
      </w:r>
      <w:r w:rsidRPr="002F128D">
        <w:rPr>
          <w:noProof/>
          <w:lang w:val="pt-BR"/>
        </w:rPr>
        <w:tab/>
      </w:r>
      <w:r>
        <w:rPr>
          <w:noProof/>
        </w:rPr>
        <w:fldChar w:fldCharType="begin"/>
      </w:r>
      <w:r w:rsidRPr="002F128D">
        <w:rPr>
          <w:noProof/>
          <w:lang w:val="pt-BR"/>
        </w:rPr>
        <w:instrText xml:space="preserve"> PAGEREF _Toc113649476 \h </w:instrText>
      </w:r>
      <w:r>
        <w:rPr>
          <w:noProof/>
        </w:rPr>
      </w:r>
      <w:r>
        <w:rPr>
          <w:noProof/>
        </w:rPr>
        <w:fldChar w:fldCharType="separate"/>
      </w:r>
      <w:r w:rsidRPr="002F128D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44D8430F" w14:textId="77777777" w:rsidR="00452FD9" w:rsidRPr="009E356E" w:rsidRDefault="00452FD9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 w:rsidRPr="002F128D">
        <w:rPr>
          <w:noProof/>
          <w:lang w:val="pt-BR"/>
        </w:rPr>
        <w:t>3.4</w:t>
      </w:r>
      <w:r w:rsidRPr="009E356E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 w:rsidRPr="002F128D">
        <w:rPr>
          <w:noProof/>
          <w:lang w:val="pt-BR"/>
        </w:rPr>
        <w:t>Operações das Interfaces de Sistema</w:t>
      </w:r>
      <w:r w:rsidRPr="002F128D">
        <w:rPr>
          <w:noProof/>
          <w:lang w:val="pt-BR"/>
        </w:rPr>
        <w:tab/>
      </w:r>
      <w:r>
        <w:rPr>
          <w:noProof/>
        </w:rPr>
        <w:fldChar w:fldCharType="begin"/>
      </w:r>
      <w:r w:rsidRPr="002F128D">
        <w:rPr>
          <w:noProof/>
          <w:lang w:val="pt-BR"/>
        </w:rPr>
        <w:instrText xml:space="preserve"> PAGEREF _Toc113649477 \h </w:instrText>
      </w:r>
      <w:r>
        <w:rPr>
          <w:noProof/>
        </w:rPr>
      </w:r>
      <w:r>
        <w:rPr>
          <w:noProof/>
        </w:rPr>
        <w:fldChar w:fldCharType="separate"/>
      </w:r>
      <w:r w:rsidRPr="002F128D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37918006" w14:textId="77777777" w:rsidR="00452FD9" w:rsidRPr="009E356E" w:rsidRDefault="00452FD9">
      <w:pPr>
        <w:pStyle w:val="Sumrio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r w:rsidRPr="002F128D">
        <w:rPr>
          <w:noProof/>
          <w:lang w:val="pt-BR"/>
        </w:rPr>
        <w:t>4</w:t>
      </w:r>
      <w:r w:rsidRPr="009E356E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 w:rsidRPr="002F128D">
        <w:rPr>
          <w:noProof/>
          <w:lang w:val="pt-BR"/>
        </w:rPr>
        <w:t>Diagrama de Arquitetura de Componentes</w:t>
      </w:r>
      <w:r w:rsidRPr="002F128D">
        <w:rPr>
          <w:noProof/>
          <w:lang w:val="pt-BR"/>
        </w:rPr>
        <w:tab/>
      </w:r>
      <w:r>
        <w:rPr>
          <w:noProof/>
        </w:rPr>
        <w:fldChar w:fldCharType="begin"/>
      </w:r>
      <w:r w:rsidRPr="002F128D">
        <w:rPr>
          <w:noProof/>
          <w:lang w:val="pt-BR"/>
        </w:rPr>
        <w:instrText xml:space="preserve"> PAGEREF _Toc113649478 \h </w:instrText>
      </w:r>
      <w:r>
        <w:rPr>
          <w:noProof/>
        </w:rPr>
      </w:r>
      <w:r>
        <w:rPr>
          <w:noProof/>
        </w:rPr>
        <w:fldChar w:fldCharType="separate"/>
      </w:r>
      <w:r w:rsidRPr="002F128D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63E93D65" w14:textId="77777777" w:rsidR="003474F5" w:rsidRPr="006F0BEB" w:rsidRDefault="003474F5" w:rsidP="003474F5">
      <w:pPr>
        <w:rPr>
          <w:lang w:val="pt-BR"/>
        </w:rPr>
      </w:pPr>
      <w:r>
        <w:fldChar w:fldCharType="end"/>
      </w:r>
    </w:p>
    <w:p w14:paraId="05E53605" w14:textId="77777777" w:rsidR="00E866B3" w:rsidRDefault="003474F5" w:rsidP="003474F5">
      <w:pPr>
        <w:pStyle w:val="Ttulo1"/>
        <w:tabs>
          <w:tab w:val="clear" w:pos="340"/>
          <w:tab w:val="num" w:pos="432"/>
        </w:tabs>
        <w:suppressAutoHyphens w:val="0"/>
        <w:ind w:left="431" w:hanging="431"/>
      </w:pPr>
      <w:r w:rsidRPr="009108DD">
        <w:br w:type="page"/>
      </w:r>
      <w:bookmarkStart w:id="14" w:name="_Toc11364946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E866B3">
        <w:lastRenderedPageBreak/>
        <w:t>Objetivo do Documento</w:t>
      </w:r>
      <w:bookmarkEnd w:id="14"/>
    </w:p>
    <w:p w14:paraId="455607A0" w14:textId="77777777" w:rsidR="00E866B3" w:rsidRPr="00E866B3" w:rsidRDefault="00E866B3" w:rsidP="00E866B3">
      <w:pPr>
        <w:rPr>
          <w:lang w:val="pt-BR"/>
        </w:rPr>
      </w:pPr>
      <w:r w:rsidRPr="00E866B3">
        <w:rPr>
          <w:highlight w:val="yellow"/>
          <w:lang w:val="pt-BR"/>
        </w:rPr>
        <w:t>XXXXXXXXXXXXXXXXXXX</w:t>
      </w:r>
    </w:p>
    <w:p w14:paraId="106F6C9B" w14:textId="77777777" w:rsidR="00E866B3" w:rsidRDefault="00E866B3" w:rsidP="003474F5">
      <w:pPr>
        <w:pStyle w:val="Ttulo1"/>
        <w:tabs>
          <w:tab w:val="clear" w:pos="340"/>
          <w:tab w:val="num" w:pos="432"/>
        </w:tabs>
        <w:suppressAutoHyphens w:val="0"/>
        <w:ind w:left="431" w:hanging="431"/>
      </w:pPr>
      <w:bookmarkStart w:id="15" w:name="_Toc113649466"/>
      <w:r>
        <w:t>Modelagem de Domínio</w:t>
      </w:r>
      <w:bookmarkEnd w:id="15"/>
    </w:p>
    <w:p w14:paraId="1DA623DE" w14:textId="77777777" w:rsidR="00452FD9" w:rsidRDefault="00452FD9" w:rsidP="00E866B3">
      <w:pPr>
        <w:pStyle w:val="Ttulo2"/>
        <w:tabs>
          <w:tab w:val="clear" w:pos="5245"/>
          <w:tab w:val="num" w:pos="567"/>
        </w:tabs>
      </w:pPr>
      <w:bookmarkStart w:id="16" w:name="_Toc113649467"/>
      <w:r>
        <w:t>Requisitos de Software</w:t>
      </w:r>
      <w:bookmarkEnd w:id="16"/>
    </w:p>
    <w:p w14:paraId="09BABFE9" w14:textId="77777777" w:rsidR="00452FD9" w:rsidRDefault="00452FD9" w:rsidP="00452FD9">
      <w:pPr>
        <w:pStyle w:val="Ttulo3"/>
      </w:pPr>
      <w:bookmarkStart w:id="17" w:name="_Toc113649468"/>
      <w:r>
        <w:t>Requisitos Funcionais</w:t>
      </w:r>
      <w:bookmarkEnd w:id="17"/>
    </w:p>
    <w:p w14:paraId="5C611354" w14:textId="77777777" w:rsidR="00452FD9" w:rsidRDefault="00452FD9" w:rsidP="00452FD9">
      <w:pPr>
        <w:rPr>
          <w:lang w:val="pt-BR"/>
        </w:rPr>
      </w:pPr>
    </w:p>
    <w:p w14:paraId="132F5483" w14:textId="77777777" w:rsidR="00452FD9" w:rsidRDefault="00452FD9" w:rsidP="00452FD9">
      <w:pPr>
        <w:rPr>
          <w:lang w:val="pt-BR"/>
        </w:rPr>
      </w:pPr>
      <w:r>
        <w:rPr>
          <w:lang w:val="pt-BR"/>
        </w:rPr>
        <w:t>RF1</w:t>
      </w:r>
      <w:r w:rsidR="006931B6">
        <w:rPr>
          <w:lang w:val="pt-BR"/>
        </w:rPr>
        <w:t xml:space="preserve"> </w:t>
      </w:r>
      <w:r>
        <w:rPr>
          <w:lang w:val="pt-BR"/>
        </w:rPr>
        <w:t xml:space="preserve">- </w:t>
      </w:r>
      <w:r w:rsidR="00D945A6">
        <w:rPr>
          <w:lang w:val="pt-BR"/>
        </w:rPr>
        <w:t>Traduzir Sinais para Texto e vice-versa</w:t>
      </w:r>
    </w:p>
    <w:p w14:paraId="19C9D4A6" w14:textId="77777777" w:rsidR="00D945A6" w:rsidRDefault="00D945A6" w:rsidP="00452FD9">
      <w:pPr>
        <w:rPr>
          <w:lang w:val="pt-BR"/>
        </w:rPr>
      </w:pPr>
      <w:r>
        <w:rPr>
          <w:lang w:val="pt-BR"/>
        </w:rPr>
        <w:t>RF2</w:t>
      </w:r>
      <w:r w:rsidR="006931B6">
        <w:rPr>
          <w:lang w:val="pt-BR"/>
        </w:rPr>
        <w:t xml:space="preserve"> </w:t>
      </w:r>
      <w:r>
        <w:rPr>
          <w:lang w:val="pt-BR"/>
        </w:rPr>
        <w:t>- Traduzir Sinais para Voz e vice-versa</w:t>
      </w:r>
    </w:p>
    <w:p w14:paraId="6EEF9A7A" w14:textId="77777777" w:rsidR="00D945A6" w:rsidRDefault="00D945A6" w:rsidP="00452FD9">
      <w:pPr>
        <w:rPr>
          <w:lang w:val="pt-BR"/>
        </w:rPr>
      </w:pPr>
      <w:r>
        <w:rPr>
          <w:lang w:val="pt-BR"/>
        </w:rPr>
        <w:t>RF3</w:t>
      </w:r>
      <w:r w:rsidR="006931B6">
        <w:rPr>
          <w:lang w:val="pt-BR"/>
        </w:rPr>
        <w:t xml:space="preserve"> </w:t>
      </w:r>
      <w:r>
        <w:rPr>
          <w:lang w:val="pt-BR"/>
        </w:rPr>
        <w:t>- Traduzir Sinais para Sinais</w:t>
      </w:r>
    </w:p>
    <w:p w14:paraId="790620AB" w14:textId="77777777" w:rsidR="00D945A6" w:rsidRDefault="00D945A6" w:rsidP="00D945A6">
      <w:pPr>
        <w:rPr>
          <w:lang w:val="pt-BR"/>
        </w:rPr>
      </w:pPr>
      <w:r>
        <w:rPr>
          <w:lang w:val="pt-BR"/>
        </w:rPr>
        <w:t>RF4</w:t>
      </w:r>
      <w:r w:rsidR="006931B6">
        <w:rPr>
          <w:lang w:val="pt-BR"/>
        </w:rPr>
        <w:t xml:space="preserve"> </w:t>
      </w:r>
      <w:r>
        <w:rPr>
          <w:lang w:val="pt-BR"/>
        </w:rPr>
        <w:t>- Traduzir Texto entre idiomas</w:t>
      </w:r>
    </w:p>
    <w:p w14:paraId="7B20451E" w14:textId="77777777" w:rsidR="00452FD9" w:rsidRDefault="00D945A6" w:rsidP="00452FD9">
      <w:pPr>
        <w:rPr>
          <w:lang w:val="pt-BR"/>
        </w:rPr>
      </w:pPr>
      <w:r>
        <w:rPr>
          <w:lang w:val="pt-BR"/>
        </w:rPr>
        <w:t>RF5</w:t>
      </w:r>
      <w:r w:rsidR="006931B6">
        <w:rPr>
          <w:lang w:val="pt-BR"/>
        </w:rPr>
        <w:t xml:space="preserve"> </w:t>
      </w:r>
      <w:r>
        <w:rPr>
          <w:lang w:val="pt-BR"/>
        </w:rPr>
        <w:t>- Traduzir Texto para Voz e vice-versa</w:t>
      </w:r>
    </w:p>
    <w:p w14:paraId="200879A0" w14:textId="77777777" w:rsidR="00D945A6" w:rsidRDefault="00D945A6" w:rsidP="00452FD9">
      <w:pPr>
        <w:rPr>
          <w:lang w:val="pt-BR"/>
        </w:rPr>
      </w:pPr>
      <w:r>
        <w:rPr>
          <w:lang w:val="pt-BR"/>
        </w:rPr>
        <w:t>RF6</w:t>
      </w:r>
      <w:r w:rsidR="006931B6">
        <w:rPr>
          <w:lang w:val="pt-BR"/>
        </w:rPr>
        <w:t xml:space="preserve"> </w:t>
      </w:r>
      <w:r>
        <w:rPr>
          <w:lang w:val="pt-BR"/>
        </w:rPr>
        <w:t>- Exibir Avatar fazendo Sinais</w:t>
      </w:r>
    </w:p>
    <w:p w14:paraId="002EADFE" w14:textId="77777777" w:rsidR="006931B6" w:rsidRDefault="006931B6" w:rsidP="00452FD9">
      <w:pPr>
        <w:rPr>
          <w:lang w:val="pt-BR"/>
        </w:rPr>
      </w:pPr>
      <w:r>
        <w:rPr>
          <w:lang w:val="pt-BR"/>
        </w:rPr>
        <w:t>RF7 - Função de Cadastro</w:t>
      </w:r>
    </w:p>
    <w:p w14:paraId="19D5ABF6" w14:textId="77777777" w:rsidR="00452FD9" w:rsidRDefault="00452FD9" w:rsidP="00452FD9">
      <w:pPr>
        <w:pStyle w:val="Ttulo3"/>
      </w:pPr>
      <w:bookmarkStart w:id="18" w:name="_Toc113649469"/>
      <w:r>
        <w:t>Requisitos Não Funcionais</w:t>
      </w:r>
      <w:bookmarkEnd w:id="18"/>
    </w:p>
    <w:p w14:paraId="3532C92C" w14:textId="77777777" w:rsidR="00452FD9" w:rsidRDefault="00452FD9" w:rsidP="00452FD9">
      <w:pPr>
        <w:rPr>
          <w:lang w:val="pt-BR"/>
        </w:rPr>
      </w:pPr>
    </w:p>
    <w:p w14:paraId="785C65CB" w14:textId="77777777" w:rsidR="006931B6" w:rsidRDefault="00452FD9" w:rsidP="00452FD9">
      <w:pPr>
        <w:rPr>
          <w:lang w:val="pt-BR"/>
        </w:rPr>
      </w:pPr>
      <w:r>
        <w:rPr>
          <w:lang w:val="pt-BR"/>
        </w:rPr>
        <w:t>RNF1:</w:t>
      </w:r>
      <w:r w:rsidR="006931B6">
        <w:rPr>
          <w:lang w:val="pt-BR"/>
        </w:rPr>
        <w:t xml:space="preserve"> O sistema deve garantir a segurança dos dados do usuário</w:t>
      </w:r>
      <w:r w:rsidR="00406C33">
        <w:rPr>
          <w:lang w:val="pt-BR"/>
        </w:rPr>
        <w:t xml:space="preserve">, </w:t>
      </w:r>
      <w:commentRangeStart w:id="19"/>
      <w:r w:rsidR="00406C33">
        <w:rPr>
          <w:lang w:val="pt-BR"/>
        </w:rPr>
        <w:t>usando Banco de Dados</w:t>
      </w:r>
      <w:commentRangeEnd w:id="19"/>
      <w:r w:rsidR="002F128D">
        <w:rPr>
          <w:rStyle w:val="Refdecomentrio"/>
        </w:rPr>
        <w:commentReference w:id="19"/>
      </w:r>
    </w:p>
    <w:p w14:paraId="0BBA13BC" w14:textId="77777777" w:rsidR="00D945A6" w:rsidRDefault="00D945A6" w:rsidP="00452FD9">
      <w:pPr>
        <w:rPr>
          <w:lang w:val="pt-BR"/>
        </w:rPr>
      </w:pPr>
      <w:r>
        <w:rPr>
          <w:lang w:val="pt-BR"/>
        </w:rPr>
        <w:t>RNF2:</w:t>
      </w:r>
      <w:r w:rsidR="006931B6">
        <w:rPr>
          <w:lang w:val="pt-BR"/>
        </w:rPr>
        <w:t xml:space="preserve"> O sistema deve ter alta disponibilidade, funcionar 100% do tempo</w:t>
      </w:r>
    </w:p>
    <w:p w14:paraId="7C93D7DA" w14:textId="77777777" w:rsidR="00D945A6" w:rsidRDefault="00D945A6" w:rsidP="00452FD9">
      <w:pPr>
        <w:rPr>
          <w:lang w:val="pt-BR"/>
        </w:rPr>
      </w:pPr>
      <w:r>
        <w:rPr>
          <w:lang w:val="pt-BR"/>
        </w:rPr>
        <w:t>RNF3:</w:t>
      </w:r>
      <w:r w:rsidR="006931B6">
        <w:rPr>
          <w:lang w:val="pt-BR"/>
        </w:rPr>
        <w:t xml:space="preserve"> O sistema deverá executar em qualquer plataforma</w:t>
      </w:r>
    </w:p>
    <w:p w14:paraId="4ECCCE1D" w14:textId="77777777" w:rsidR="00D945A6" w:rsidRPr="00452FD9" w:rsidRDefault="00D945A6" w:rsidP="00452FD9">
      <w:pPr>
        <w:rPr>
          <w:lang w:val="pt-BR"/>
        </w:rPr>
      </w:pPr>
      <w:r>
        <w:rPr>
          <w:lang w:val="pt-BR"/>
        </w:rPr>
        <w:t>RNF4:</w:t>
      </w:r>
      <w:r w:rsidR="006931B6">
        <w:rPr>
          <w:lang w:val="pt-BR"/>
        </w:rPr>
        <w:t xml:space="preserve"> O sistema deverá ser desenvolvido na linguagem Python</w:t>
      </w:r>
    </w:p>
    <w:p w14:paraId="220C1B8F" w14:textId="77777777" w:rsidR="00452FD9" w:rsidRPr="00452FD9" w:rsidRDefault="006931B6" w:rsidP="00452FD9">
      <w:pPr>
        <w:rPr>
          <w:lang w:val="pt-BR"/>
        </w:rPr>
      </w:pPr>
      <w:r>
        <w:rPr>
          <w:lang w:val="pt-BR"/>
        </w:rPr>
        <w:t>RNF5: Os usuários deverão conseguir utilizar o sistema após fazer o tutorial</w:t>
      </w:r>
    </w:p>
    <w:p w14:paraId="4589FB70" w14:textId="77777777" w:rsidR="00E866B3" w:rsidRPr="00152230" w:rsidRDefault="00D5684B" w:rsidP="00E866B3">
      <w:pPr>
        <w:pStyle w:val="Ttulo2"/>
        <w:tabs>
          <w:tab w:val="clear" w:pos="5245"/>
          <w:tab w:val="num" w:pos="567"/>
        </w:tabs>
      </w:pPr>
      <w:bookmarkStart w:id="20" w:name="_Toc113649470"/>
      <w:r>
        <w:lastRenderedPageBreak/>
        <w:t>Modelo Conceitual</w:t>
      </w:r>
      <w:bookmarkEnd w:id="20"/>
    </w:p>
    <w:p w14:paraId="597FE442" w14:textId="77777777" w:rsidR="00E866B3" w:rsidRPr="00E866B3" w:rsidRDefault="00161A27" w:rsidP="00E866B3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F040418" wp14:editId="181DEE0E">
            <wp:extent cx="5754370" cy="3439160"/>
            <wp:effectExtent l="0" t="0" r="0" b="0"/>
            <wp:docPr id="4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49963" w14:textId="77777777" w:rsidR="00D97BB4" w:rsidRDefault="00D97BB4" w:rsidP="00F946CF">
      <w:pPr>
        <w:rPr>
          <w:highlight w:val="yellow"/>
          <w:lang w:val="pt-BR"/>
        </w:rPr>
      </w:pPr>
    </w:p>
    <w:p w14:paraId="205D238A" w14:textId="77777777" w:rsidR="00E866B3" w:rsidRDefault="00E866B3" w:rsidP="00E866B3">
      <w:pPr>
        <w:pStyle w:val="Ttulo2"/>
        <w:tabs>
          <w:tab w:val="clear" w:pos="5245"/>
          <w:tab w:val="num" w:pos="567"/>
        </w:tabs>
      </w:pPr>
      <w:bookmarkStart w:id="21" w:name="_Toc113649471"/>
      <w:r>
        <w:t>Diagrama de Casos de Uso</w:t>
      </w:r>
      <w:bookmarkEnd w:id="21"/>
    </w:p>
    <w:p w14:paraId="30291DEE" w14:textId="77777777" w:rsidR="00E866B3" w:rsidRDefault="00E866B3" w:rsidP="00E866B3">
      <w:pPr>
        <w:rPr>
          <w:lang w:val="pt-BR"/>
        </w:rPr>
      </w:pPr>
    </w:p>
    <w:p w14:paraId="346E012A" w14:textId="77777777" w:rsidR="00E866B3" w:rsidRDefault="00E866B3" w:rsidP="00E866B3">
      <w:pPr>
        <w:rPr>
          <w:lang w:val="pt-BR"/>
        </w:rPr>
      </w:pPr>
      <w:r>
        <w:rPr>
          <w:lang w:val="pt-BR"/>
        </w:rPr>
        <w:t>Colocar aqui o diagrama de casos de uso do seu sistema</w:t>
      </w:r>
    </w:p>
    <w:p w14:paraId="7B2F6998" w14:textId="77777777" w:rsidR="00844D47" w:rsidRDefault="00844D47" w:rsidP="00E866B3">
      <w:pPr>
        <w:rPr>
          <w:lang w:val="pt-BR"/>
        </w:rPr>
      </w:pPr>
    </w:p>
    <w:p w14:paraId="64F2D50B" w14:textId="77777777" w:rsidR="00844D47" w:rsidRDefault="00844D47" w:rsidP="00844D47">
      <w:pPr>
        <w:rPr>
          <w:b/>
          <w:bCs/>
          <w:u w:val="single"/>
          <w:lang w:val="pt-BR"/>
        </w:rPr>
      </w:pPr>
    </w:p>
    <w:p w14:paraId="52E3E554" w14:textId="77777777" w:rsidR="00844D47" w:rsidRDefault="00844D47" w:rsidP="00844D47">
      <w:pPr>
        <w:rPr>
          <w:b/>
          <w:bCs/>
          <w:u w:val="single"/>
          <w:lang w:val="pt-BR"/>
        </w:rPr>
      </w:pPr>
    </w:p>
    <w:p w14:paraId="0BE1BBA8" w14:textId="77777777" w:rsidR="00844D47" w:rsidRDefault="00844D47" w:rsidP="00844D47">
      <w:pPr>
        <w:rPr>
          <w:b/>
          <w:bCs/>
          <w:u w:val="single"/>
          <w:lang w:val="pt-BR"/>
        </w:rPr>
      </w:pPr>
    </w:p>
    <w:p w14:paraId="6DE8E456" w14:textId="77777777" w:rsidR="00844D47" w:rsidRDefault="00844D47" w:rsidP="00844D47">
      <w:pPr>
        <w:pStyle w:val="Ttulo3"/>
      </w:pPr>
      <w:bookmarkStart w:id="22" w:name="_Toc113649472"/>
      <w:r>
        <w:t>Especificação de Caso de Uso</w:t>
      </w:r>
      <w:bookmarkEnd w:id="22"/>
    </w:p>
    <w:p w14:paraId="1A8C9BF3" w14:textId="77777777" w:rsidR="00844D47" w:rsidRDefault="000C0111" w:rsidP="00844D47">
      <w:pPr>
        <w:rPr>
          <w:lang w:val="pt-BR"/>
        </w:rPr>
      </w:pPr>
      <w:r w:rsidRPr="000C0111">
        <w:rPr>
          <w:highlight w:val="yellow"/>
          <w:lang w:val="pt-BR"/>
        </w:rPr>
        <w:t>Colocar aqui a especificação dos casos de uso.</w:t>
      </w:r>
    </w:p>
    <w:p w14:paraId="1F47718D" w14:textId="77777777" w:rsidR="000C0111" w:rsidRDefault="000C0111" w:rsidP="00844D47">
      <w:pPr>
        <w:rPr>
          <w:lang w:val="pt-BR"/>
        </w:rPr>
      </w:pPr>
    </w:p>
    <w:tbl>
      <w:tblPr>
        <w:tblW w:w="93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AF6A7A" w14:paraId="41B03059" w14:textId="77777777" w:rsidTr="00F165BB">
        <w:tc>
          <w:tcPr>
            <w:tcW w:w="1619" w:type="dxa"/>
          </w:tcPr>
          <w:p w14:paraId="12DBF183" w14:textId="77777777" w:rsidR="00AF6A7A" w:rsidRDefault="00AF6A7A" w:rsidP="00F165BB">
            <w:pPr>
              <w:spacing w:before="120" w:after="120"/>
              <w:ind w:hanging="2"/>
              <w:jc w:val="left"/>
            </w:pPr>
            <w:proofErr w:type="spellStart"/>
            <w:r>
              <w:t>Identificação</w:t>
            </w:r>
            <w:proofErr w:type="spellEnd"/>
          </w:p>
        </w:tc>
        <w:tc>
          <w:tcPr>
            <w:tcW w:w="7695" w:type="dxa"/>
          </w:tcPr>
          <w:p w14:paraId="1ACCE66A" w14:textId="77777777" w:rsidR="00AF6A7A" w:rsidRDefault="00AF6A7A" w:rsidP="00F165BB">
            <w:pPr>
              <w:spacing w:before="120" w:after="120"/>
              <w:ind w:hanging="2"/>
              <w:jc w:val="left"/>
            </w:pPr>
            <w:r>
              <w:t>UC1</w:t>
            </w:r>
          </w:p>
        </w:tc>
      </w:tr>
      <w:tr w:rsidR="00AF6A7A" w:rsidRPr="00AF6A7A" w14:paraId="539E80FA" w14:textId="77777777" w:rsidTr="00F165BB">
        <w:tc>
          <w:tcPr>
            <w:tcW w:w="1619" w:type="dxa"/>
          </w:tcPr>
          <w:p w14:paraId="1F3B96E2" w14:textId="77777777" w:rsidR="00AF6A7A" w:rsidRDefault="00AF6A7A" w:rsidP="00F165BB">
            <w:pPr>
              <w:spacing w:before="120" w:after="120"/>
              <w:ind w:hanging="2"/>
              <w:jc w:val="left"/>
            </w:pPr>
            <w:proofErr w:type="spellStart"/>
            <w:r>
              <w:t>Descrição</w:t>
            </w:r>
            <w:proofErr w:type="spellEnd"/>
          </w:p>
        </w:tc>
        <w:tc>
          <w:tcPr>
            <w:tcW w:w="7695" w:type="dxa"/>
          </w:tcPr>
          <w:p w14:paraId="4C1819B1" w14:textId="77777777" w:rsidR="00AF6A7A" w:rsidRPr="0040608A" w:rsidRDefault="00AF6A7A" w:rsidP="00F165BB">
            <w:pPr>
              <w:spacing w:before="120" w:after="120"/>
              <w:ind w:hanging="2"/>
              <w:jc w:val="left"/>
              <w:rPr>
                <w:lang w:val="pt-BR"/>
              </w:rPr>
            </w:pPr>
          </w:p>
        </w:tc>
      </w:tr>
      <w:tr w:rsidR="00AF6A7A" w:rsidRPr="00AF6A7A" w14:paraId="098F2559" w14:textId="77777777" w:rsidTr="00F165BB">
        <w:tc>
          <w:tcPr>
            <w:tcW w:w="1619" w:type="dxa"/>
          </w:tcPr>
          <w:p w14:paraId="02C6E352" w14:textId="77777777" w:rsidR="00AF6A7A" w:rsidRDefault="00AF6A7A" w:rsidP="00F165BB">
            <w:pPr>
              <w:spacing w:before="120" w:after="120"/>
              <w:ind w:hanging="2"/>
              <w:jc w:val="left"/>
            </w:pPr>
            <w:proofErr w:type="spellStart"/>
            <w:r>
              <w:t>Pré-condição</w:t>
            </w:r>
            <w:proofErr w:type="spellEnd"/>
          </w:p>
        </w:tc>
        <w:tc>
          <w:tcPr>
            <w:tcW w:w="7695" w:type="dxa"/>
          </w:tcPr>
          <w:p w14:paraId="230B74DE" w14:textId="77777777" w:rsidR="00AF6A7A" w:rsidRPr="0040608A" w:rsidRDefault="00AF6A7A" w:rsidP="00F165BB">
            <w:pPr>
              <w:spacing w:before="120" w:after="120"/>
              <w:ind w:hanging="2"/>
              <w:jc w:val="left"/>
              <w:rPr>
                <w:lang w:val="pt-BR"/>
              </w:rPr>
            </w:pPr>
          </w:p>
        </w:tc>
      </w:tr>
      <w:tr w:rsidR="00AF6A7A" w14:paraId="566D4D99" w14:textId="77777777" w:rsidTr="00F165BB">
        <w:tc>
          <w:tcPr>
            <w:tcW w:w="1619" w:type="dxa"/>
          </w:tcPr>
          <w:p w14:paraId="53987064" w14:textId="77777777" w:rsidR="00AF6A7A" w:rsidRDefault="00AF6A7A" w:rsidP="00F165BB">
            <w:pPr>
              <w:spacing w:before="120" w:after="120"/>
              <w:ind w:hanging="2"/>
              <w:jc w:val="left"/>
            </w:pPr>
            <w:proofErr w:type="spellStart"/>
            <w:r>
              <w:t>Fluxo</w:t>
            </w:r>
            <w:proofErr w:type="spellEnd"/>
            <w:r>
              <w:t xml:space="preserve"> normal</w:t>
            </w:r>
          </w:p>
        </w:tc>
        <w:tc>
          <w:tcPr>
            <w:tcW w:w="7695" w:type="dxa"/>
          </w:tcPr>
          <w:p w14:paraId="1A1C9ADA" w14:textId="77777777" w:rsidR="00AF6A7A" w:rsidRDefault="00AF6A7A" w:rsidP="00F165BB">
            <w:pPr>
              <w:spacing w:before="120" w:after="120"/>
              <w:ind w:hanging="2"/>
              <w:jc w:val="left"/>
            </w:pPr>
          </w:p>
        </w:tc>
      </w:tr>
      <w:tr w:rsidR="00AF6A7A" w14:paraId="73E156A5" w14:textId="77777777" w:rsidTr="00F165BB">
        <w:tc>
          <w:tcPr>
            <w:tcW w:w="1619" w:type="dxa"/>
          </w:tcPr>
          <w:p w14:paraId="3A46CD76" w14:textId="77777777" w:rsidR="00AF6A7A" w:rsidRDefault="00AF6A7A" w:rsidP="00F165BB">
            <w:pPr>
              <w:spacing w:before="120" w:after="120"/>
              <w:ind w:hanging="2"/>
              <w:jc w:val="left"/>
            </w:pPr>
            <w:proofErr w:type="spellStart"/>
            <w:r>
              <w:t>Pós-Condicão</w:t>
            </w:r>
            <w:proofErr w:type="spellEnd"/>
          </w:p>
        </w:tc>
        <w:tc>
          <w:tcPr>
            <w:tcW w:w="7695" w:type="dxa"/>
          </w:tcPr>
          <w:p w14:paraId="4944EA67" w14:textId="77777777" w:rsidR="00AF6A7A" w:rsidRDefault="00AF6A7A" w:rsidP="00F165BB">
            <w:pPr>
              <w:spacing w:before="120" w:after="120"/>
              <w:ind w:hanging="2"/>
              <w:jc w:val="left"/>
            </w:pPr>
          </w:p>
        </w:tc>
      </w:tr>
      <w:tr w:rsidR="00AF6A7A" w14:paraId="311AA274" w14:textId="77777777" w:rsidTr="00F165BB">
        <w:tc>
          <w:tcPr>
            <w:tcW w:w="1619" w:type="dxa"/>
          </w:tcPr>
          <w:p w14:paraId="26C5E0FE" w14:textId="77777777" w:rsidR="00AF6A7A" w:rsidRDefault="00AF6A7A" w:rsidP="00F165BB">
            <w:pPr>
              <w:spacing w:before="120" w:after="120"/>
              <w:ind w:hanging="2"/>
              <w:jc w:val="left"/>
            </w:pPr>
            <w:proofErr w:type="spellStart"/>
            <w:r>
              <w:lastRenderedPageBreak/>
              <w:t>Fluxo</w:t>
            </w:r>
            <w:proofErr w:type="spellEnd"/>
            <w:r>
              <w:t xml:space="preserve"> alternativo</w:t>
            </w:r>
          </w:p>
        </w:tc>
        <w:tc>
          <w:tcPr>
            <w:tcW w:w="7695" w:type="dxa"/>
          </w:tcPr>
          <w:p w14:paraId="10553D3A" w14:textId="77777777" w:rsidR="00AF6A7A" w:rsidRDefault="00AF6A7A" w:rsidP="00F165BB">
            <w:pPr>
              <w:spacing w:before="120" w:after="120"/>
              <w:ind w:hanging="2"/>
              <w:jc w:val="left"/>
            </w:pPr>
          </w:p>
        </w:tc>
      </w:tr>
    </w:tbl>
    <w:p w14:paraId="65D70173" w14:textId="77777777" w:rsidR="000C0111" w:rsidRDefault="000C0111" w:rsidP="00844D47">
      <w:pPr>
        <w:rPr>
          <w:lang w:val="pt-BR"/>
        </w:rPr>
      </w:pPr>
    </w:p>
    <w:p w14:paraId="045F734B" w14:textId="77777777" w:rsidR="00A66DA1" w:rsidRDefault="00E866B3" w:rsidP="00A66DA1">
      <w:pPr>
        <w:pStyle w:val="Ttulo1"/>
        <w:tabs>
          <w:tab w:val="clear" w:pos="340"/>
          <w:tab w:val="num" w:pos="432"/>
        </w:tabs>
        <w:suppressAutoHyphens w:val="0"/>
        <w:ind w:left="431" w:hanging="431"/>
      </w:pPr>
      <w:bookmarkStart w:id="23" w:name="_Toc113649473"/>
      <w:r>
        <w:t>Modelagem da Especificação</w:t>
      </w:r>
      <w:bookmarkEnd w:id="23"/>
    </w:p>
    <w:p w14:paraId="5CD6C7E8" w14:textId="77777777" w:rsidR="00D5684B" w:rsidRPr="00D5684B" w:rsidRDefault="00D5684B" w:rsidP="00D5684B">
      <w:pPr>
        <w:rPr>
          <w:lang w:val="pt-BR"/>
        </w:rPr>
      </w:pPr>
    </w:p>
    <w:p w14:paraId="36BFE9F2" w14:textId="77777777" w:rsidR="00D5684B" w:rsidRDefault="00D5684B" w:rsidP="00D5684B">
      <w:pPr>
        <w:pStyle w:val="Ttulo2"/>
        <w:tabs>
          <w:tab w:val="clear" w:pos="5245"/>
          <w:tab w:val="num" w:pos="0"/>
        </w:tabs>
        <w:rPr>
          <w:i w:val="0"/>
        </w:rPr>
      </w:pPr>
      <w:bookmarkStart w:id="24" w:name="_Toc113649474"/>
      <w:r>
        <w:rPr>
          <w:i w:val="0"/>
        </w:rPr>
        <w:t>Componentes de Negócio</w:t>
      </w:r>
      <w:bookmarkEnd w:id="24"/>
    </w:p>
    <w:p w14:paraId="7B7EBA82" w14:textId="77777777" w:rsidR="00157DC4" w:rsidRDefault="00157DC4" w:rsidP="00157DC4">
      <w:pPr>
        <w:rPr>
          <w:lang w:val="pt-BR"/>
        </w:rPr>
      </w:pPr>
    </w:p>
    <w:p w14:paraId="47C60603" w14:textId="77777777" w:rsidR="00157DC4" w:rsidRDefault="00E866B3" w:rsidP="00157DC4">
      <w:pPr>
        <w:rPr>
          <w:lang w:val="pt-BR"/>
        </w:rPr>
      </w:pPr>
      <w:r w:rsidRPr="00E866B3">
        <w:rPr>
          <w:lang w:val="pt-BR"/>
        </w:rPr>
        <w:t>Colocar aqui os compone</w:t>
      </w:r>
      <w:r>
        <w:rPr>
          <w:lang w:val="pt-BR"/>
        </w:rPr>
        <w:t>n</w:t>
      </w:r>
      <w:r w:rsidRPr="00E866B3">
        <w:rPr>
          <w:lang w:val="pt-BR"/>
        </w:rPr>
        <w:t>te</w:t>
      </w:r>
      <w:r>
        <w:rPr>
          <w:lang w:val="pt-BR"/>
        </w:rPr>
        <w:t>s</w:t>
      </w:r>
      <w:r w:rsidRPr="00E866B3">
        <w:rPr>
          <w:lang w:val="pt-BR"/>
        </w:rPr>
        <w:t xml:space="preserve"> d</w:t>
      </w:r>
      <w:r>
        <w:rPr>
          <w:lang w:val="pt-BR"/>
        </w:rPr>
        <w:t>e negócio e as suas interfaces</w:t>
      </w:r>
    </w:p>
    <w:p w14:paraId="12E17370" w14:textId="77777777" w:rsidR="00E866B3" w:rsidRPr="00E866B3" w:rsidRDefault="00E866B3" w:rsidP="00157DC4">
      <w:pPr>
        <w:rPr>
          <w:lang w:val="pt-BR"/>
        </w:rPr>
      </w:pPr>
    </w:p>
    <w:p w14:paraId="6E165B10" w14:textId="77777777" w:rsidR="00D5684B" w:rsidRPr="00D5684B" w:rsidRDefault="00D5684B" w:rsidP="00D5684B">
      <w:pPr>
        <w:pStyle w:val="Ttulo2"/>
        <w:tabs>
          <w:tab w:val="clear" w:pos="5245"/>
          <w:tab w:val="num" w:pos="0"/>
        </w:tabs>
        <w:rPr>
          <w:i w:val="0"/>
        </w:rPr>
      </w:pPr>
      <w:bookmarkStart w:id="25" w:name="_Toc113649475"/>
      <w:r>
        <w:rPr>
          <w:i w:val="0"/>
        </w:rPr>
        <w:t>Componentes de Sistema</w:t>
      </w:r>
      <w:bookmarkEnd w:id="25"/>
    </w:p>
    <w:p w14:paraId="6AB06AAC" w14:textId="77777777" w:rsidR="00D5684B" w:rsidRDefault="00D5684B" w:rsidP="00D5684B"/>
    <w:p w14:paraId="0CF93E0D" w14:textId="77777777" w:rsidR="00E866B3" w:rsidRPr="00E866B3" w:rsidRDefault="00E866B3" w:rsidP="00D5684B">
      <w:pPr>
        <w:rPr>
          <w:lang w:val="pt-BR"/>
        </w:rPr>
      </w:pPr>
      <w:r w:rsidRPr="00E866B3">
        <w:rPr>
          <w:lang w:val="pt-BR"/>
        </w:rPr>
        <w:t>Colocar aqui os componentes d</w:t>
      </w:r>
      <w:r>
        <w:rPr>
          <w:lang w:val="pt-BR"/>
        </w:rPr>
        <w:t>e sistema e as suas interfaces</w:t>
      </w:r>
    </w:p>
    <w:p w14:paraId="50CE2BF9" w14:textId="77777777" w:rsidR="00D5684B" w:rsidRPr="00D5684B" w:rsidRDefault="00D5684B" w:rsidP="00D5684B">
      <w:pPr>
        <w:rPr>
          <w:lang w:val="pt-BR"/>
        </w:rPr>
      </w:pPr>
    </w:p>
    <w:p w14:paraId="1079D297" w14:textId="77777777" w:rsidR="00B61AC0" w:rsidRPr="00B61AC0" w:rsidRDefault="00B61AC0" w:rsidP="00B61AC0">
      <w:pPr>
        <w:rPr>
          <w:lang w:val="pt-BR"/>
        </w:rPr>
      </w:pPr>
    </w:p>
    <w:p w14:paraId="2C90AA3F" w14:textId="77777777" w:rsidR="00D97BB4" w:rsidRDefault="00157DC4" w:rsidP="00ED6CC8">
      <w:pPr>
        <w:pStyle w:val="Ttulo2"/>
        <w:tabs>
          <w:tab w:val="clear" w:pos="5245"/>
          <w:tab w:val="num" w:pos="0"/>
        </w:tabs>
        <w:rPr>
          <w:i w:val="0"/>
        </w:rPr>
      </w:pPr>
      <w:r>
        <w:rPr>
          <w:i w:val="0"/>
        </w:rPr>
        <w:br w:type="page"/>
      </w:r>
      <w:bookmarkStart w:id="26" w:name="_Toc113649476"/>
      <w:r w:rsidR="00E866B3">
        <w:rPr>
          <w:i w:val="0"/>
        </w:rPr>
        <w:lastRenderedPageBreak/>
        <w:t xml:space="preserve">Operações das </w:t>
      </w:r>
      <w:r w:rsidR="00D5684B">
        <w:rPr>
          <w:i w:val="0"/>
        </w:rPr>
        <w:t>Interfaces de Negócio</w:t>
      </w:r>
      <w:bookmarkEnd w:id="26"/>
    </w:p>
    <w:p w14:paraId="44DFFFFD" w14:textId="77777777" w:rsidR="00B61AC0" w:rsidRDefault="00B61AC0" w:rsidP="00B61AC0">
      <w:pPr>
        <w:rPr>
          <w:lang w:val="pt-BR"/>
        </w:rPr>
      </w:pPr>
    </w:p>
    <w:p w14:paraId="606C633A" w14:textId="77777777" w:rsidR="00E866B3" w:rsidRDefault="00E866B3" w:rsidP="00B61AC0">
      <w:pPr>
        <w:rPr>
          <w:lang w:val="pt-BR"/>
        </w:rPr>
      </w:pPr>
      <w:r>
        <w:rPr>
          <w:lang w:val="pt-BR"/>
        </w:rPr>
        <w:t>Colocar aqui as operações das interfaces de negócio</w:t>
      </w:r>
    </w:p>
    <w:p w14:paraId="39278B80" w14:textId="77777777" w:rsidR="000C0111" w:rsidRDefault="000C0111" w:rsidP="00B61AC0">
      <w:pPr>
        <w:rPr>
          <w:lang w:val="pt-BR"/>
        </w:rPr>
      </w:pPr>
    </w:p>
    <w:p w14:paraId="3D1F88C3" w14:textId="77777777" w:rsidR="000C0111" w:rsidRDefault="000C0111" w:rsidP="00B61AC0">
      <w:pPr>
        <w:rPr>
          <w:lang w:val="pt-BR"/>
        </w:rPr>
      </w:pPr>
    </w:p>
    <w:p w14:paraId="7DCE83D1" w14:textId="77777777" w:rsidR="00B61AC0" w:rsidRDefault="00E866B3" w:rsidP="00ED6CC8">
      <w:pPr>
        <w:pStyle w:val="Ttulo2"/>
        <w:tabs>
          <w:tab w:val="clear" w:pos="5245"/>
          <w:tab w:val="num" w:pos="0"/>
        </w:tabs>
        <w:rPr>
          <w:i w:val="0"/>
        </w:rPr>
      </w:pPr>
      <w:bookmarkStart w:id="27" w:name="_Toc113649477"/>
      <w:r>
        <w:rPr>
          <w:i w:val="0"/>
        </w:rPr>
        <w:t xml:space="preserve">Operações das </w:t>
      </w:r>
      <w:r w:rsidR="00D5684B">
        <w:rPr>
          <w:i w:val="0"/>
        </w:rPr>
        <w:t>Interface</w:t>
      </w:r>
      <w:r>
        <w:rPr>
          <w:i w:val="0"/>
        </w:rPr>
        <w:t>s</w:t>
      </w:r>
      <w:r w:rsidR="00D5684B">
        <w:rPr>
          <w:i w:val="0"/>
        </w:rPr>
        <w:t xml:space="preserve"> de Sistema</w:t>
      </w:r>
      <w:bookmarkEnd w:id="27"/>
    </w:p>
    <w:p w14:paraId="76A3E71A" w14:textId="77777777" w:rsidR="00E866B3" w:rsidRPr="00E866B3" w:rsidRDefault="00E866B3" w:rsidP="00E866B3">
      <w:pPr>
        <w:rPr>
          <w:lang w:val="pt-BR"/>
        </w:rPr>
      </w:pPr>
    </w:p>
    <w:p w14:paraId="08E5CC28" w14:textId="77777777" w:rsidR="00D97BB4" w:rsidRDefault="00E866B3" w:rsidP="00D97BB4">
      <w:pPr>
        <w:rPr>
          <w:lang w:val="pt-BR"/>
        </w:rPr>
      </w:pPr>
      <w:r>
        <w:rPr>
          <w:lang w:val="pt-BR"/>
        </w:rPr>
        <w:t>Colocar aqui as operações d</w:t>
      </w:r>
      <w:r w:rsidR="002646EC">
        <w:rPr>
          <w:lang w:val="pt-BR"/>
        </w:rPr>
        <w:t xml:space="preserve">e uma das </w:t>
      </w:r>
      <w:r>
        <w:rPr>
          <w:lang w:val="pt-BR"/>
        </w:rPr>
        <w:t>interfaces de sistema</w:t>
      </w:r>
    </w:p>
    <w:p w14:paraId="72D5C9CF" w14:textId="77777777" w:rsidR="00E866B3" w:rsidRDefault="00E866B3" w:rsidP="00D97BB4">
      <w:pPr>
        <w:rPr>
          <w:lang w:val="pt-BR"/>
        </w:rPr>
      </w:pPr>
    </w:p>
    <w:p w14:paraId="0EABFBA5" w14:textId="77777777" w:rsidR="000C0111" w:rsidRDefault="000C0111" w:rsidP="00D97BB4">
      <w:pPr>
        <w:rPr>
          <w:lang w:val="pt-BR"/>
        </w:rPr>
      </w:pPr>
    </w:p>
    <w:p w14:paraId="76E19CB7" w14:textId="77777777" w:rsidR="000C0111" w:rsidRDefault="000C0111" w:rsidP="00D97BB4">
      <w:pPr>
        <w:rPr>
          <w:lang w:val="pt-BR"/>
        </w:rPr>
      </w:pPr>
    </w:p>
    <w:p w14:paraId="48460607" w14:textId="77777777" w:rsidR="000C3257" w:rsidRDefault="00D5684B" w:rsidP="004F0729">
      <w:pPr>
        <w:pStyle w:val="Ttulo1"/>
      </w:pPr>
      <w:bookmarkStart w:id="28" w:name="_Toc113649478"/>
      <w:r>
        <w:t>Diagrama de Arquitetura de Componentes</w:t>
      </w:r>
      <w:bookmarkEnd w:id="28"/>
    </w:p>
    <w:p w14:paraId="41620399" w14:textId="77777777" w:rsidR="00EE2412" w:rsidRDefault="00EE2412" w:rsidP="00EE2412">
      <w:pPr>
        <w:rPr>
          <w:lang w:val="pt-BR"/>
        </w:rPr>
      </w:pPr>
    </w:p>
    <w:p w14:paraId="6830E23E" w14:textId="77777777" w:rsidR="00844D47" w:rsidRDefault="00844D47" w:rsidP="00EE2412">
      <w:pPr>
        <w:rPr>
          <w:lang w:val="pt-BR"/>
        </w:rPr>
      </w:pPr>
      <w:r>
        <w:rPr>
          <w:lang w:val="pt-BR"/>
        </w:rPr>
        <w:t>Colocar aqui o diagrama de arquitetura mostrando o relacionamento entre os componentes de sistema e de negócio.</w:t>
      </w:r>
    </w:p>
    <w:p w14:paraId="36644050" w14:textId="77777777" w:rsidR="000C0111" w:rsidRPr="00EE2412" w:rsidRDefault="000C0111" w:rsidP="00EE2412">
      <w:pPr>
        <w:rPr>
          <w:lang w:val="pt-BR"/>
        </w:rPr>
      </w:pPr>
    </w:p>
    <w:sectPr w:rsidR="000C0111" w:rsidRPr="00EE2412" w:rsidSect="0072500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1907" w:h="16840" w:code="9"/>
      <w:pgMar w:top="1418" w:right="1418" w:bottom="1418" w:left="1418" w:header="709" w:footer="709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9" w:author="Marco Isaias Alayo Chavez" w:date="2022-09-14T10:32:00Z" w:initials="MIAC">
    <w:p w14:paraId="41749894" w14:textId="77777777" w:rsidR="002F128D" w:rsidRDefault="002F128D" w:rsidP="00EB207C">
      <w:pPr>
        <w:pStyle w:val="Textodecomentrio"/>
        <w:jc w:val="left"/>
      </w:pPr>
      <w:r>
        <w:rPr>
          <w:rStyle w:val="Refdecomentrio"/>
        </w:rPr>
        <w:annotationRef/>
      </w:r>
      <w:r>
        <w:t>Usar banco de dados é garantoa de segurança de dados????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74989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C2C34" w16cex:dateUtc="2022-09-14T13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749894" w16cid:durableId="26CC2C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F8E08" w14:textId="77777777" w:rsidR="007075F6" w:rsidRDefault="007075F6">
      <w:r>
        <w:separator/>
      </w:r>
    </w:p>
  </w:endnote>
  <w:endnote w:type="continuationSeparator" w:id="0">
    <w:p w14:paraId="0F2F8444" w14:textId="77777777" w:rsidR="007075F6" w:rsidRDefault="00707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C295C" w14:textId="77777777" w:rsidR="00161A27" w:rsidRDefault="00161A2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5527E" w14:textId="77777777" w:rsidR="002F0E81" w:rsidRDefault="002664CB" w:rsidP="008C2AE5">
    <w:pPr>
      <w:pBdr>
        <w:top w:val="single" w:sz="4" w:space="1" w:color="auto"/>
      </w:pBdr>
    </w:pPr>
    <w:r>
      <w:rPr>
        <w:lang w:val="pt-BR"/>
      </w:rPr>
      <w:t xml:space="preserve">ESBC: </w:t>
    </w:r>
    <w:r w:rsidR="00353DE7">
      <w:rPr>
        <w:lang w:val="pt-BR"/>
      </w:rPr>
      <w:t>Modelagem Domínio e Especificação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613F4" w14:textId="77777777" w:rsidR="00161A27" w:rsidRDefault="00161A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240B0" w14:textId="77777777" w:rsidR="007075F6" w:rsidRDefault="007075F6">
      <w:r>
        <w:separator/>
      </w:r>
    </w:p>
  </w:footnote>
  <w:footnote w:type="continuationSeparator" w:id="0">
    <w:p w14:paraId="308EC8AC" w14:textId="77777777" w:rsidR="007075F6" w:rsidRDefault="00707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CBA56" w14:textId="77777777" w:rsidR="00161A27" w:rsidRDefault="00161A2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4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2F0E81" w:rsidRPr="002F128D" w14:paraId="41604C6C" w14:textId="77777777" w:rsidTr="003474F5">
      <w:trPr>
        <w:trHeight w:val="1651"/>
        <w:jc w:val="center"/>
      </w:trPr>
      <w:tc>
        <w:tcPr>
          <w:tcW w:w="1533" w:type="dxa"/>
        </w:tcPr>
        <w:p w14:paraId="7CE8F3ED" w14:textId="77777777" w:rsidR="002F0E81" w:rsidRDefault="00161A27" w:rsidP="002101E2">
          <w:pPr>
            <w:pStyle w:val="Cabealho"/>
            <w:snapToGrid w:val="0"/>
            <w:ind w:left="-70"/>
            <w:rPr>
              <w:sz w:val="16"/>
            </w:rPr>
          </w:pPr>
          <w:r>
            <w:rPr>
              <w:noProof/>
              <w:sz w:val="16"/>
              <w:lang w:eastAsia="pt-BR"/>
            </w:rPr>
            <w:drawing>
              <wp:anchor distT="0" distB="0" distL="114300" distR="114300" simplePos="0" relativeHeight="251657728" behindDoc="0" locked="0" layoutInCell="1" allowOverlap="1" wp14:anchorId="48CC22A9" wp14:editId="5A5A92D9">
                <wp:simplePos x="0" y="0"/>
                <wp:positionH relativeFrom="column">
                  <wp:posOffset>-44450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/>
                <wp:docPr id="5" name="Image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0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07" w:type="dxa"/>
        </w:tcPr>
        <w:p w14:paraId="0FE2B473" w14:textId="77777777" w:rsidR="002F0E81" w:rsidRPr="00435EF8" w:rsidRDefault="002F0E81" w:rsidP="003474F5">
          <w:pPr>
            <w:spacing w:line="360" w:lineRule="auto"/>
            <w:ind w:right="-376"/>
            <w:jc w:val="center"/>
            <w:rPr>
              <w:b/>
              <w:sz w:val="32"/>
              <w:szCs w:val="32"/>
              <w:lang w:val="pt-BR"/>
            </w:rPr>
          </w:pPr>
          <w:r w:rsidRPr="00435EF8">
            <w:rPr>
              <w:b/>
              <w:sz w:val="32"/>
              <w:szCs w:val="32"/>
              <w:lang w:val="pt-BR"/>
            </w:rPr>
            <w:t>CENTRO UNIVERSITÁRIO FEI</w:t>
          </w:r>
        </w:p>
        <w:p w14:paraId="0731623E" w14:textId="77777777" w:rsidR="002F0E81" w:rsidRPr="00435EF8" w:rsidRDefault="002F0E81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>
            <w:rPr>
              <w:sz w:val="16"/>
              <w:lang w:val="pt-BR"/>
            </w:rPr>
            <w:t>A</w:t>
          </w:r>
          <w:r w:rsidRPr="00435EF8">
            <w:rPr>
              <w:sz w:val="20"/>
              <w:szCs w:val="20"/>
              <w:lang w:val="pt-BR"/>
            </w:rPr>
            <w:t>venida Humberto de Alencar Castelo Branco, 3972, CEP: 09850-901 São Ber</w:t>
          </w:r>
          <w:r>
            <w:rPr>
              <w:sz w:val="20"/>
              <w:szCs w:val="20"/>
              <w:lang w:val="pt-BR"/>
            </w:rPr>
            <w:t>nar</w:t>
          </w:r>
          <w:r w:rsidRPr="00435EF8">
            <w:rPr>
              <w:sz w:val="20"/>
              <w:szCs w:val="20"/>
              <w:lang w:val="pt-BR"/>
            </w:rPr>
            <w:t>do do Campo</w:t>
          </w:r>
        </w:p>
        <w:p w14:paraId="0C929C6C" w14:textId="77777777" w:rsidR="002F0E81" w:rsidRPr="003474F5" w:rsidRDefault="002F0E81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 w:rsidRPr="003474F5">
            <w:rPr>
              <w:sz w:val="20"/>
              <w:szCs w:val="20"/>
              <w:lang w:val="pt-BR"/>
            </w:rPr>
            <w:t>Telefone: (011) 4353-2900     Fax (011) 4109-5994</w:t>
          </w:r>
        </w:p>
        <w:p w14:paraId="6F87A20A" w14:textId="77777777" w:rsidR="002F0E81" w:rsidRDefault="002F0E81" w:rsidP="002101E2">
          <w:pPr>
            <w:pBdr>
              <w:top w:val="single" w:sz="4" w:space="1" w:color="000000"/>
            </w:pBdr>
            <w:jc w:val="center"/>
            <w:rPr>
              <w:lang w:val="pt-BR"/>
            </w:rPr>
          </w:pPr>
          <w:r>
            <w:rPr>
              <w:lang w:val="pt-BR"/>
            </w:rPr>
            <w:t>Curso de Ciências da Computação</w:t>
          </w:r>
        </w:p>
      </w:tc>
    </w:tr>
  </w:tbl>
  <w:p w14:paraId="2660AF91" w14:textId="77777777" w:rsidR="002F0E81" w:rsidRDefault="002F0E81" w:rsidP="0044002D">
    <w:pPr>
      <w:pStyle w:val="Cabealho"/>
    </w:pPr>
  </w:p>
  <w:p w14:paraId="663C0977" w14:textId="77777777" w:rsidR="002F0E81" w:rsidRPr="0044002D" w:rsidRDefault="002F0E81">
    <w:pPr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6E603" w14:textId="77777777" w:rsidR="00161A27" w:rsidRDefault="00161A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524FD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245"/>
        </w:tabs>
        <w:ind w:left="5245" w:hanging="567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9C63301"/>
    <w:multiLevelType w:val="hybridMultilevel"/>
    <w:tmpl w:val="B9B26E16"/>
    <w:lvl w:ilvl="0" w:tplc="384ADF10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43BA5"/>
    <w:multiLevelType w:val="hybridMultilevel"/>
    <w:tmpl w:val="BD40C2B0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E3B68"/>
    <w:multiLevelType w:val="hybridMultilevel"/>
    <w:tmpl w:val="679AD5A4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76C5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58029E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19821AB"/>
    <w:multiLevelType w:val="hybridMultilevel"/>
    <w:tmpl w:val="CFF474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F87233C"/>
    <w:multiLevelType w:val="hybridMultilevel"/>
    <w:tmpl w:val="DA4879EC"/>
    <w:lvl w:ilvl="0" w:tplc="040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4" w15:restartNumberingAfterBreak="0">
    <w:nsid w:val="5537570A"/>
    <w:multiLevelType w:val="hybridMultilevel"/>
    <w:tmpl w:val="A528A06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963A9C"/>
    <w:multiLevelType w:val="hybridMultilevel"/>
    <w:tmpl w:val="6FA22972"/>
    <w:lvl w:ilvl="0" w:tplc="D48A608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8A4CFC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CBE29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45B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2E74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79E72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7A93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A461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E84E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90DCD"/>
    <w:multiLevelType w:val="hybridMultilevel"/>
    <w:tmpl w:val="65828F36"/>
    <w:lvl w:ilvl="0" w:tplc="384ADF10">
      <w:start w:val="1"/>
      <w:numFmt w:val="bullet"/>
      <w:lvlText w:val=""/>
      <w:lvlJc w:val="left"/>
      <w:pPr>
        <w:tabs>
          <w:tab w:val="num" w:pos="397"/>
        </w:tabs>
        <w:ind w:left="360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A7A77"/>
    <w:multiLevelType w:val="hybridMultilevel"/>
    <w:tmpl w:val="120EE660"/>
    <w:lvl w:ilvl="0" w:tplc="1C820AFA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8" w15:restartNumberingAfterBreak="0">
    <w:nsid w:val="7B1816C6"/>
    <w:multiLevelType w:val="hybridMultilevel"/>
    <w:tmpl w:val="D9624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51128530">
    <w:abstractNumId w:val="1"/>
  </w:num>
  <w:num w:numId="2" w16cid:durableId="2015985472">
    <w:abstractNumId w:val="2"/>
  </w:num>
  <w:num w:numId="3" w16cid:durableId="7756652">
    <w:abstractNumId w:val="3"/>
  </w:num>
  <w:num w:numId="4" w16cid:durableId="350107333">
    <w:abstractNumId w:val="4"/>
  </w:num>
  <w:num w:numId="5" w16cid:durableId="1416122270">
    <w:abstractNumId w:val="5"/>
  </w:num>
  <w:num w:numId="6" w16cid:durableId="763965186">
    <w:abstractNumId w:val="6"/>
  </w:num>
  <w:num w:numId="7" w16cid:durableId="458033752">
    <w:abstractNumId w:val="18"/>
  </w:num>
  <w:num w:numId="8" w16cid:durableId="306857092">
    <w:abstractNumId w:val="7"/>
  </w:num>
  <w:num w:numId="9" w16cid:durableId="1193804708">
    <w:abstractNumId w:val="15"/>
  </w:num>
  <w:num w:numId="10" w16cid:durableId="1407066592">
    <w:abstractNumId w:val="17"/>
  </w:num>
  <w:num w:numId="11" w16cid:durableId="944193509">
    <w:abstractNumId w:val="13"/>
  </w:num>
  <w:num w:numId="12" w16cid:durableId="1671634768">
    <w:abstractNumId w:val="16"/>
  </w:num>
  <w:num w:numId="13" w16cid:durableId="1850020042">
    <w:abstractNumId w:val="8"/>
  </w:num>
  <w:num w:numId="14" w16cid:durableId="1457331105">
    <w:abstractNumId w:val="9"/>
  </w:num>
  <w:num w:numId="15" w16cid:durableId="587425845">
    <w:abstractNumId w:val="11"/>
  </w:num>
  <w:num w:numId="16" w16cid:durableId="183634766">
    <w:abstractNumId w:val="10"/>
  </w:num>
  <w:num w:numId="17" w16cid:durableId="1521550595">
    <w:abstractNumId w:val="12"/>
  </w:num>
  <w:num w:numId="18" w16cid:durableId="1804734177">
    <w:abstractNumId w:val="0"/>
  </w:num>
  <w:num w:numId="19" w16cid:durableId="1864635544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o Isaias Alayo Chavez">
    <w15:presenceInfo w15:providerId="Windows Live" w15:userId="00cecea75f4553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1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7E"/>
    <w:rsid w:val="00004A24"/>
    <w:rsid w:val="00016E22"/>
    <w:rsid w:val="0002255E"/>
    <w:rsid w:val="0004121A"/>
    <w:rsid w:val="0006417F"/>
    <w:rsid w:val="000C0111"/>
    <w:rsid w:val="000C242C"/>
    <w:rsid w:val="000C3257"/>
    <w:rsid w:val="000D7557"/>
    <w:rsid w:val="00152230"/>
    <w:rsid w:val="00155493"/>
    <w:rsid w:val="00157DC4"/>
    <w:rsid w:val="00161A27"/>
    <w:rsid w:val="001E7D46"/>
    <w:rsid w:val="002101E2"/>
    <w:rsid w:val="002646EC"/>
    <w:rsid w:val="002664CB"/>
    <w:rsid w:val="00280F39"/>
    <w:rsid w:val="00286B45"/>
    <w:rsid w:val="00294CFE"/>
    <w:rsid w:val="002A67E3"/>
    <w:rsid w:val="002C578F"/>
    <w:rsid w:val="002E097E"/>
    <w:rsid w:val="002F0E81"/>
    <w:rsid w:val="002F128D"/>
    <w:rsid w:val="002F6DA5"/>
    <w:rsid w:val="00342E76"/>
    <w:rsid w:val="00344C9F"/>
    <w:rsid w:val="003474F5"/>
    <w:rsid w:val="00352F47"/>
    <w:rsid w:val="00353DE7"/>
    <w:rsid w:val="003B676F"/>
    <w:rsid w:val="003D22AA"/>
    <w:rsid w:val="003D2543"/>
    <w:rsid w:val="003E197E"/>
    <w:rsid w:val="00406C33"/>
    <w:rsid w:val="004307C4"/>
    <w:rsid w:val="00435EF8"/>
    <w:rsid w:val="0044002D"/>
    <w:rsid w:val="00452FD9"/>
    <w:rsid w:val="004F0729"/>
    <w:rsid w:val="00516784"/>
    <w:rsid w:val="00516A76"/>
    <w:rsid w:val="00525BCF"/>
    <w:rsid w:val="00553C7F"/>
    <w:rsid w:val="005D234A"/>
    <w:rsid w:val="005D38BD"/>
    <w:rsid w:val="00621FBC"/>
    <w:rsid w:val="00641079"/>
    <w:rsid w:val="006931B6"/>
    <w:rsid w:val="0069424A"/>
    <w:rsid w:val="006A0E8B"/>
    <w:rsid w:val="006A16AD"/>
    <w:rsid w:val="006F3548"/>
    <w:rsid w:val="007075F6"/>
    <w:rsid w:val="00723A8A"/>
    <w:rsid w:val="0072500A"/>
    <w:rsid w:val="0075779E"/>
    <w:rsid w:val="007577E7"/>
    <w:rsid w:val="007628F7"/>
    <w:rsid w:val="007B7814"/>
    <w:rsid w:val="007E2C5A"/>
    <w:rsid w:val="007E6EE9"/>
    <w:rsid w:val="008119A3"/>
    <w:rsid w:val="008127B5"/>
    <w:rsid w:val="00844D47"/>
    <w:rsid w:val="00851F4E"/>
    <w:rsid w:val="00857CF0"/>
    <w:rsid w:val="00873422"/>
    <w:rsid w:val="008C2AE5"/>
    <w:rsid w:val="008D2C0F"/>
    <w:rsid w:val="00910CC8"/>
    <w:rsid w:val="0099310E"/>
    <w:rsid w:val="00996AE3"/>
    <w:rsid w:val="009A1F09"/>
    <w:rsid w:val="009D3A7E"/>
    <w:rsid w:val="009D50EA"/>
    <w:rsid w:val="009E356E"/>
    <w:rsid w:val="00A048F5"/>
    <w:rsid w:val="00A11686"/>
    <w:rsid w:val="00A16B27"/>
    <w:rsid w:val="00A47FAD"/>
    <w:rsid w:val="00A5015C"/>
    <w:rsid w:val="00A64F66"/>
    <w:rsid w:val="00A666EB"/>
    <w:rsid w:val="00A66DA1"/>
    <w:rsid w:val="00A8419A"/>
    <w:rsid w:val="00A84DEE"/>
    <w:rsid w:val="00AF6A7A"/>
    <w:rsid w:val="00B0665D"/>
    <w:rsid w:val="00B61AC0"/>
    <w:rsid w:val="00BB48A1"/>
    <w:rsid w:val="00BC3369"/>
    <w:rsid w:val="00BD6639"/>
    <w:rsid w:val="00C031A9"/>
    <w:rsid w:val="00C10611"/>
    <w:rsid w:val="00C26527"/>
    <w:rsid w:val="00C725A3"/>
    <w:rsid w:val="00C7420D"/>
    <w:rsid w:val="00C7688C"/>
    <w:rsid w:val="00C809D9"/>
    <w:rsid w:val="00CB41E0"/>
    <w:rsid w:val="00CB5D70"/>
    <w:rsid w:val="00CD07C8"/>
    <w:rsid w:val="00D54FCA"/>
    <w:rsid w:val="00D5684B"/>
    <w:rsid w:val="00D90D45"/>
    <w:rsid w:val="00D945A6"/>
    <w:rsid w:val="00D97BB4"/>
    <w:rsid w:val="00DD051D"/>
    <w:rsid w:val="00DE1B65"/>
    <w:rsid w:val="00DF10FA"/>
    <w:rsid w:val="00E45B7D"/>
    <w:rsid w:val="00E72146"/>
    <w:rsid w:val="00E800F8"/>
    <w:rsid w:val="00E866B3"/>
    <w:rsid w:val="00ED6CC8"/>
    <w:rsid w:val="00EE2412"/>
    <w:rsid w:val="00EF4771"/>
    <w:rsid w:val="00F11043"/>
    <w:rsid w:val="00F165BB"/>
    <w:rsid w:val="00F27CB1"/>
    <w:rsid w:val="00F946CF"/>
    <w:rsid w:val="00FB7CDA"/>
    <w:rsid w:val="00FC321C"/>
    <w:rsid w:val="00FD4B24"/>
    <w:rsid w:val="00FE1CB0"/>
    <w:rsid w:val="00FF2050"/>
    <w:rsid w:val="00FF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  <w14:docId w14:val="73262408"/>
  <w15:chartTrackingRefBased/>
  <w15:docId w15:val="{9152E1FA-89F0-FF41-9DEC-C2FB61A7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sz w:val="24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  <w:lang w:val="pt-BR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1">
    <w:name w:val="WW8Num1z1"/>
    <w:rPr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Wingdings" w:hAnsi="Wingdings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/>
    </w:pPr>
    <w:rPr>
      <w:rFonts w:ascii="Arial" w:hAnsi="Arial"/>
      <w:i/>
      <w:szCs w:val="20"/>
      <w:lang w:val="pt-BR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tulo">
    <w:name w:val="Title"/>
    <w:basedOn w:val="Normal"/>
    <w:next w:val="Subttulo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styleId="Sumrio2">
    <w:name w:val="toc 2"/>
    <w:basedOn w:val="Normal"/>
    <w:next w:val="Normal"/>
    <w:uiPriority w:val="39"/>
    <w:pPr>
      <w:ind w:left="240"/>
    </w:pPr>
    <w:rPr>
      <w:smallCaps/>
      <w:sz w:val="20"/>
      <w:szCs w:val="20"/>
    </w:rPr>
  </w:style>
  <w:style w:type="paragraph" w:styleId="Corpodetexto2">
    <w:name w:val="Body Text 2"/>
    <w:basedOn w:val="Normal"/>
    <w:rPr>
      <w:lang w:val="pt-BR"/>
    </w:rPr>
  </w:style>
  <w:style w:type="paragraph" w:styleId="Sumrio3">
    <w:name w:val="toc 3"/>
    <w:basedOn w:val="Normal"/>
    <w:next w:val="Normal"/>
    <w:uiPriority w:val="39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92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semiHidden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C031A9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C031A9"/>
    <w:rPr>
      <w:lang w:val="en-US" w:eastAsia="ar-SA"/>
    </w:rPr>
  </w:style>
  <w:style w:type="character" w:customStyle="1" w:styleId="AssuntodocomentrioChar">
    <w:name w:val="Assunto do comentário Char"/>
    <w:basedOn w:val="TextodecomentrioChar"/>
    <w:link w:val="Assuntodocomentrio"/>
    <w:rsid w:val="00C031A9"/>
    <w:rPr>
      <w:lang w:val="en-US" w:eastAsia="ar-SA"/>
    </w:rPr>
  </w:style>
  <w:style w:type="table" w:styleId="Tabelacomgrade">
    <w:name w:val="Table Grid"/>
    <w:basedOn w:val="Tabelanormal"/>
    <w:rsid w:val="00F94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2F128D"/>
    <w:rPr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457</Words>
  <Characters>2471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Especificação de Requisitos</vt:lpstr>
      <vt:lpstr>Documento de Especificação de Requisitos</vt:lpstr>
    </vt:vector>
  </TitlesOfParts>
  <Company>Grizli777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subject/>
  <dc:creator>Fábio Levy Siqueira</dc:creator>
  <cp:keywords/>
  <cp:lastModifiedBy>Marco Isaias Alayo Chavez</cp:lastModifiedBy>
  <cp:revision>4</cp:revision>
  <cp:lastPrinted>2009-02-04T18:49:00Z</cp:lastPrinted>
  <dcterms:created xsi:type="dcterms:W3CDTF">2022-09-14T13:29:00Z</dcterms:created>
  <dcterms:modified xsi:type="dcterms:W3CDTF">2022-09-14T13:33:00Z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</Properties>
</file>